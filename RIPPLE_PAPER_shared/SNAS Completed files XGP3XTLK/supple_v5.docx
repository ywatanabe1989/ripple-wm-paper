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DCA9" w14:textId="77777777" w:rsidR="00297247" w:rsidRPr="006C4C72" w:rsidRDefault="00000000" w:rsidP="00297247">
      <w:pPr>
        <w:spacing w:line="360" w:lineRule="auto"/>
        <w:rPr>
          <w:rFonts w:ascii="Times New Roman" w:eastAsiaTheme="majorEastAsia" w:hAnsi="Times New Roman" w:cs="Times New Roman"/>
          <w:b/>
          <w:bCs/>
          <w:sz w:val="24"/>
          <w:szCs w:val="24"/>
        </w:rPr>
      </w:pPr>
      <w:commentRangeStart w:id="0"/>
      <w:commentRangeEnd w:id="0"/>
      <w:r w:rsidRPr="006C4C72">
        <w:rPr>
          <w:rStyle w:val="CommentReference"/>
        </w:rPr>
        <w:commentReference w:id="0"/>
      </w:r>
      <w:commentRangeStart w:id="2"/>
      <w:commentRangeEnd w:id="2"/>
      <w:r w:rsidRPr="006C4C72">
        <w:rPr>
          <w:rStyle w:val="CommentReference"/>
        </w:rPr>
        <w:commentReference w:id="2"/>
      </w:r>
      <w:r w:rsidRPr="006C4C72">
        <w:rPr>
          <w:rFonts w:ascii="Times New Roman" w:eastAsiaTheme="majorEastAsia" w:hAnsi="Times New Roman" w:cs="Times New Roman"/>
          <w:b/>
          <w:bCs/>
          <w:sz w:val="24"/>
          <w:szCs w:val="24"/>
        </w:rPr>
        <w:t>Hippocampal neural fluctuation between memory encoding and retrieval states during a working memory task in humans</w:t>
      </w:r>
    </w:p>
    <w:p w14:paraId="34F00FF1" w14:textId="77777777" w:rsidR="00377A97" w:rsidRPr="006C4C72" w:rsidRDefault="00377A97" w:rsidP="008C6CE9">
      <w:pPr>
        <w:pStyle w:val="Heading1"/>
        <w:rPr>
          <w:rFonts w:ascii="Times New Roman" w:hAnsi="Times New Roman" w:cs="Times New Roman"/>
          <w:b/>
          <w:bCs/>
          <w:szCs w:val="18"/>
        </w:rPr>
      </w:pPr>
    </w:p>
    <w:p w14:paraId="0821A547" w14:textId="4549A29C" w:rsidR="008D6B36" w:rsidRPr="006C4C72" w:rsidRDefault="00000000" w:rsidP="008C6CE9">
      <w:pPr>
        <w:pStyle w:val="Heading1"/>
        <w:rPr>
          <w:rFonts w:ascii="Times New Roman" w:hAnsi="Times New Roman" w:cs="Times New Roman"/>
        </w:rPr>
      </w:pPr>
      <w:r w:rsidRPr="006C4C72">
        <w:rPr>
          <w:rFonts w:ascii="Times New Roman" w:hAnsi="Times New Roman" w:cs="Times New Roman"/>
          <w:b/>
          <w:bCs/>
          <w:szCs w:val="18"/>
        </w:rPr>
        <w:t>Figures</w:t>
      </w:r>
    </w:p>
    <w:p w14:paraId="7D8EECE0" w14:textId="084A99C6" w:rsidR="00066787" w:rsidRPr="006C4C72" w:rsidRDefault="00000000" w:rsidP="00AD1CD9">
      <w:pPr>
        <w:rPr>
          <w:rFonts w:ascii="Times New Roman" w:hAnsi="Times New Roman" w:cs="Times New Roman"/>
          <w:sz w:val="24"/>
          <w:szCs w:val="24"/>
        </w:rPr>
      </w:pPr>
      <w:commentRangeStart w:id="3"/>
      <w:r w:rsidRPr="006C4C72">
        <w:rPr>
          <w:noProof/>
        </w:rPr>
        <w:drawing>
          <wp:inline distT="0" distB="0" distL="0" distR="0" wp14:anchorId="3402E50B" wp14:editId="6E19A0F3">
            <wp:extent cx="5581015" cy="4556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81015" cy="4556125"/>
                    </a:xfrm>
                    <a:prstGeom prst="rect">
                      <a:avLst/>
                    </a:prstGeom>
                    <a:noFill/>
                    <a:ln>
                      <a:noFill/>
                    </a:ln>
                  </pic:spPr>
                </pic:pic>
              </a:graphicData>
            </a:graphic>
          </wp:inline>
        </w:drawing>
      </w:r>
      <w:commentRangeEnd w:id="3"/>
      <w:r w:rsidR="00484629">
        <w:rPr>
          <w:rStyle w:val="CommentReference"/>
          <w:rFonts w:ascii="Tahoma" w:hAnsi="Tahoma" w:cs="Tahoma"/>
        </w:rPr>
        <w:commentReference w:id="3"/>
      </w:r>
    </w:p>
    <w:p w14:paraId="589F4F3C" w14:textId="36747B53" w:rsidR="00066787" w:rsidRPr="006C4C72" w:rsidRDefault="00000000" w:rsidP="00066787">
      <w:pPr>
        <w:pStyle w:val="Heading2"/>
        <w:rPr>
          <w:rFonts w:ascii="Times New Roman" w:hAnsi="Times New Roman" w:cs="Times New Roman"/>
          <w:b/>
          <w:bCs/>
          <w:sz w:val="24"/>
          <w:szCs w:val="18"/>
        </w:rPr>
      </w:pPr>
      <w:r w:rsidRPr="006C4C72">
        <w:rPr>
          <w:rFonts w:ascii="Times New Roman" w:hAnsi="Times New Roman" w:cs="Times New Roman"/>
          <w:b/>
          <w:bCs/>
          <w:sz w:val="24"/>
          <w:szCs w:val="18"/>
        </w:rPr>
        <w:t>Figure S1. Correlations among variables</w:t>
      </w:r>
    </w:p>
    <w:p w14:paraId="3021CA25" w14:textId="4D556D4E" w:rsidR="00A75EEC" w:rsidRPr="006C4C72" w:rsidRDefault="00E8778B" w:rsidP="00C11146">
      <w:pPr>
        <w:spacing w:line="360" w:lineRule="auto"/>
        <w:contextualSpacing/>
        <w:jc w:val="left"/>
        <w:rPr>
          <w:rFonts w:ascii="Times New Roman" w:hAnsi="Times New Roman" w:cs="Times New Roman"/>
          <w:sz w:val="24"/>
          <w:szCs w:val="24"/>
        </w:rPr>
      </w:pPr>
      <w:r w:rsidRPr="006C4C72">
        <w:rPr>
          <w:rFonts w:ascii="Times New Roman" w:hAnsi="Times New Roman" w:cs="Times New Roman"/>
          <w:sz w:val="24"/>
          <w:szCs w:val="24"/>
        </w:rPr>
        <w:t xml:space="preserve">The heatmap shows the correlation coefficients among variables related to the modified </w:t>
      </w:r>
      <w:del w:id="4" w:author="裕亮 渡邉" w:date="2023-04-27T08:49:00Z">
        <w:r w:rsidRPr="006C4C72" w:rsidDel="0090271C">
          <w:rPr>
            <w:rFonts w:ascii="Times New Roman" w:hAnsi="Times New Roman" w:cs="Times New Roman"/>
            <w:sz w:val="24"/>
            <w:szCs w:val="24"/>
          </w:rPr>
          <w:delText xml:space="preserve">Sternburg </w:delText>
        </w:r>
      </w:del>
      <w:ins w:id="5" w:author="裕亮 渡邉" w:date="2023-04-27T08:49:00Z">
        <w:r w:rsidR="0090271C">
          <w:rPr>
            <w:rFonts w:ascii="Times New Roman" w:hAnsi="Times New Roman" w:cs="Times New Roman"/>
            <w:sz w:val="24"/>
            <w:szCs w:val="24"/>
          </w:rPr>
          <w:t>Sternberg</w:t>
        </w:r>
        <w:r w:rsidR="0090271C" w:rsidRPr="006C4C72">
          <w:rPr>
            <w:rFonts w:ascii="Times New Roman" w:hAnsi="Times New Roman" w:cs="Times New Roman"/>
            <w:sz w:val="24"/>
            <w:szCs w:val="24"/>
          </w:rPr>
          <w:t xml:space="preserve"> </w:t>
        </w:r>
      </w:ins>
      <w:r w:rsidRPr="006C4C72">
        <w:rPr>
          <w:rFonts w:ascii="Times New Roman" w:hAnsi="Times New Roman" w:cs="Times New Roman"/>
          <w:sz w:val="24"/>
          <w:szCs w:val="24"/>
        </w:rPr>
        <w:t xml:space="preserve">task and detected </w:t>
      </w:r>
      <w:proofErr w:type="gramStart"/>
      <w:r w:rsidRPr="006C4C72">
        <w:rPr>
          <w:rFonts w:ascii="Times New Roman" w:hAnsi="Times New Roman" w:cs="Times New Roman"/>
          <w:sz w:val="24"/>
          <w:szCs w:val="24"/>
        </w:rPr>
        <w:t>sharp-wave</w:t>
      </w:r>
      <w:proofErr w:type="gramEnd"/>
      <w:r w:rsidRPr="006C4C72">
        <w:rPr>
          <w:rFonts w:ascii="Times New Roman" w:hAnsi="Times New Roman" w:cs="Times New Roman"/>
          <w:sz w:val="24"/>
          <w:szCs w:val="24"/>
        </w:rPr>
        <w:t xml:space="preserve"> </w:t>
      </w:r>
      <w:del w:id="6" w:author="Editor 2" w:date="2023-04-22T10:36:00Z">
        <w:r w:rsidRPr="006C4C72">
          <w:rPr>
            <w:rFonts w:ascii="Times New Roman" w:hAnsi="Times New Roman" w:cs="Times New Roman"/>
            <w:sz w:val="24"/>
            <w:szCs w:val="24"/>
          </w:rPr>
          <w:delText>ripples (SWRs</w:delText>
        </w:r>
      </w:del>
      <w:ins w:id="7" w:author="Editor 2" w:date="2023-04-22T10:36:00Z">
        <w:r w:rsidRPr="006C4C72">
          <w:rPr>
            <w:rFonts w:ascii="Times New Roman" w:eastAsia="Yu Mincho" w:hAnsi="Times New Roman" w:cs="Times New Roman"/>
            <w:sz w:val="24"/>
            <w:szCs w:val="24"/>
          </w:rPr>
          <w:t>ripple (SWR</w:t>
        </w:r>
      </w:ins>
      <w:r w:rsidRPr="006C4C72">
        <w:rPr>
          <w:rFonts w:ascii="Times New Roman" w:hAnsi="Times New Roman" w:cs="Times New Roman"/>
          <w:sz w:val="24"/>
          <w:szCs w:val="24"/>
        </w:rPr>
        <w:t>) parameters. Note that</w:t>
      </w:r>
      <w:del w:id="8" w:author="Editor 2" w:date="2023-04-22T10:36:00Z">
        <w:r w:rsidRPr="006C4C72">
          <w:rPr>
            <w:rFonts w:ascii="Times New Roman" w:hAnsi="Times New Roman" w:cs="Times New Roman"/>
            <w:sz w:val="24"/>
            <w:szCs w:val="24"/>
          </w:rPr>
          <w:delText>,</w:delText>
        </w:r>
      </w:del>
      <w:r w:rsidRPr="006C4C72">
        <w:rPr>
          <w:rFonts w:ascii="Times New Roman" w:hAnsi="Times New Roman" w:cs="Times New Roman"/>
          <w:sz w:val="24"/>
          <w:szCs w:val="24"/>
        </w:rPr>
        <w:t xml:space="preserve"> the “previous correct” and set size (= the number of alphabetical letters to encode) showed </w:t>
      </w:r>
      <w:del w:id="9" w:author="Editor 2" w:date="2023-04-22T10:36:00Z">
        <w:r w:rsidRPr="006C4C72">
          <w:rPr>
            <w:rFonts w:ascii="Times New Roman" w:hAnsi="Times New Roman" w:cs="Times New Roman"/>
            <w:sz w:val="24"/>
            <w:szCs w:val="24"/>
          </w:rPr>
          <w:delText>the</w:delText>
        </w:r>
      </w:del>
      <w:ins w:id="10" w:author="Editor 2" w:date="2023-04-22T10:36:00Z">
        <w:r w:rsidRPr="006C4C72">
          <w:rPr>
            <w:rFonts w:ascii="Times New Roman" w:eastAsia="Yu Mincho" w:hAnsi="Times New Roman" w:cs="Times New Roman"/>
            <w:sz w:val="24"/>
            <w:szCs w:val="24"/>
          </w:rPr>
          <w:t>a</w:t>
        </w:r>
      </w:ins>
      <w:r w:rsidRPr="006C4C72">
        <w:rPr>
          <w:rFonts w:ascii="Times New Roman" w:hAnsi="Times New Roman" w:cs="Times New Roman"/>
          <w:sz w:val="24"/>
          <w:szCs w:val="24"/>
        </w:rPr>
        <w:t xml:space="preserve"> </w:t>
      </w:r>
      <w:ins w:id="11" w:author="Editor" w:date="2023-04-25T18:37:00Z">
        <w:r w:rsidR="00D10387">
          <w:rPr>
            <w:rFonts w:ascii="Times New Roman" w:hAnsi="Times New Roman" w:cs="Times New Roman"/>
            <w:sz w:val="24"/>
            <w:szCs w:val="24"/>
          </w:rPr>
          <w:t xml:space="preserve">correlation coefficient of </w:t>
        </w:r>
      </w:ins>
      <w:r w:rsidRPr="006C4C72">
        <w:rPr>
          <w:rFonts w:ascii="Times New Roman" w:hAnsi="Times New Roman" w:cs="Times New Roman"/>
          <w:sz w:val="24"/>
          <w:szCs w:val="24"/>
        </w:rPr>
        <w:t xml:space="preserve">0.26 </w:t>
      </w:r>
      <w:del w:id="12" w:author="Editor" w:date="2023-04-25T18:37:00Z">
        <w:r w:rsidRPr="006C4C72" w:rsidDel="00D10387">
          <w:rPr>
            <w:rFonts w:ascii="Times New Roman" w:hAnsi="Times New Roman" w:cs="Times New Roman"/>
            <w:sz w:val="24"/>
            <w:szCs w:val="24"/>
          </w:rPr>
          <w:delText xml:space="preserve">correlation coefficient </w:delText>
        </w:r>
      </w:del>
      <w:r w:rsidRPr="006C4C72">
        <w:rPr>
          <w:rFonts w:ascii="Times New Roman" w:hAnsi="Times New Roman" w:cs="Times New Roman"/>
          <w:sz w:val="24"/>
          <w:szCs w:val="24"/>
        </w:rPr>
        <w:t xml:space="preserve">because the set size was always fixed </w:t>
      </w:r>
      <w:del w:id="13" w:author="Editor 2" w:date="2023-04-22T10:36:00Z">
        <w:r w:rsidRPr="006C4C72">
          <w:rPr>
            <w:rFonts w:ascii="Times New Roman" w:hAnsi="Times New Roman" w:cs="Times New Roman"/>
            <w:sz w:val="24"/>
            <w:szCs w:val="24"/>
          </w:rPr>
          <w:delText>as</w:delText>
        </w:r>
      </w:del>
      <w:ins w:id="14" w:author="Editor 2" w:date="2023-04-22T10:36:00Z">
        <w:r w:rsidRPr="006C4C72">
          <w:rPr>
            <w:rFonts w:ascii="Times New Roman" w:eastAsia="Yu Mincho" w:hAnsi="Times New Roman" w:cs="Times New Roman"/>
            <w:sz w:val="24"/>
            <w:szCs w:val="24"/>
          </w:rPr>
          <w:t>at</w:t>
        </w:r>
      </w:ins>
      <w:r w:rsidRPr="006C4C72">
        <w:rPr>
          <w:rFonts w:ascii="Times New Roman" w:hAnsi="Times New Roman" w:cs="Times New Roman"/>
          <w:sz w:val="24"/>
          <w:szCs w:val="24"/>
        </w:rPr>
        <w:t xml:space="preserve"> four after incorrect tasks. Abbreviations: previous set size, the set size of a previous trial; previous correct, incorrect (= 0) or correct (= 1) of the previous trial; match, Match IN (0) or Mismatch OUT (1) of the trial; </w:t>
      </w:r>
      <w:r w:rsidRPr="006C4C72">
        <w:rPr>
          <w:rFonts w:ascii="Times New Roman" w:hAnsi="Times New Roman" w:cs="Times New Roman"/>
          <w:sz w:val="24"/>
          <w:szCs w:val="24"/>
        </w:rPr>
        <w:lastRenderedPageBreak/>
        <w:t xml:space="preserve">log10(duration [ms]), log10(duration [ms]) of sharp-wave ripple (SWR) event; log10(ripple peak amplitude [SD of baseline]), log10(ripple peak amplitude [SD of baseline]) of SWR event; # of spikes, the number of spikes during </w:t>
      </w:r>
      <w:del w:id="15" w:author="Editor 2" w:date="2023-04-22T10:36:00Z">
        <w:r w:rsidRPr="006C4C72">
          <w:rPr>
            <w:rFonts w:ascii="Times New Roman" w:hAnsi="Times New Roman" w:cs="Times New Roman"/>
            <w:sz w:val="24"/>
            <w:szCs w:val="24"/>
          </w:rPr>
          <w:delText>a</w:delText>
        </w:r>
      </w:del>
      <w:ins w:id="16" w:author="Editor 2" w:date="2023-04-22T10:36:00Z">
        <w:r w:rsidRPr="006C4C72">
          <w:rPr>
            <w:rFonts w:ascii="Times New Roman" w:eastAsia="Yu Mincho" w:hAnsi="Times New Roman" w:cs="Times New Roman"/>
            <w:sz w:val="24"/>
            <w:szCs w:val="24"/>
          </w:rPr>
          <w:t>a</w:t>
        </w:r>
        <w:del w:id="17" w:author="裕亮 渡邉" w:date="2023-04-27T08:49:00Z">
          <w:r w:rsidRPr="006C4C72" w:rsidDel="00E145D1">
            <w:rPr>
              <w:rFonts w:ascii="Times New Roman" w:eastAsia="Yu Mincho" w:hAnsi="Times New Roman" w:cs="Times New Roman"/>
              <w:sz w:val="24"/>
              <w:szCs w:val="24"/>
            </w:rPr>
            <w:delText>n</w:delText>
          </w:r>
        </w:del>
      </w:ins>
      <w:r w:rsidRPr="006C4C72">
        <w:rPr>
          <w:rFonts w:ascii="Times New Roman" w:hAnsi="Times New Roman" w:cs="Times New Roman"/>
          <w:sz w:val="24"/>
          <w:szCs w:val="24"/>
        </w:rPr>
        <w:t xml:space="preserve"> SWR event.</w:t>
      </w:r>
    </w:p>
    <w:sectPr w:rsidR="00A75EEC" w:rsidRPr="006C4C72" w:rsidSect="000442AE">
      <w:footerReference w:type="default" r:id="rId13"/>
      <w:pgSz w:w="12240" w:h="15840" w:code="1"/>
      <w:pgMar w:top="1440" w:right="1440" w:bottom="1440" w:left="1440" w:header="720" w:footer="720"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3-04-22T10:36:00Z" w:initials="Editor">
    <w:p w14:paraId="0F39C9CB" w14:textId="77777777" w:rsidR="007D0CE0" w:rsidRPr="00484629" w:rsidRDefault="00000000" w:rsidP="00484629">
      <w:pPr>
        <w:jc w:val="left"/>
        <w:rPr>
          <w:rFonts w:ascii="Tahoma" w:hAnsi="Tahoma" w:cs="Tahoma"/>
          <w:sz w:val="16"/>
        </w:rPr>
      </w:pPr>
      <w:bookmarkStart w:id="1" w:name="_MarkupVisible"/>
      <w:r w:rsidRPr="00484629">
        <w:rPr>
          <w:rFonts w:ascii="Tahoma" w:eastAsia="Tahoma" w:hAnsi="Tahoma" w:cs="Tahoma"/>
          <w:sz w:val="16"/>
        </w:rPr>
        <w:t>Your document has been modified using Microsoft Word Track Changes. If you do not see any changes, click on the Review menu in Microsoft Word and select Final Showing Markup (or All Markup). Please also ensure that there is a check mark next to 'Insertions and Deletions' in the Show Markup dropdown menu.</w:t>
      </w:r>
    </w:p>
    <w:p w14:paraId="36FF2546" w14:textId="77777777" w:rsidR="007D0CE0" w:rsidRPr="00484629" w:rsidRDefault="007D0CE0" w:rsidP="00484629">
      <w:pPr>
        <w:jc w:val="left"/>
        <w:rPr>
          <w:rFonts w:ascii="Tahoma" w:hAnsi="Tahoma" w:cs="Tahoma"/>
          <w:sz w:val="16"/>
        </w:rPr>
      </w:pPr>
    </w:p>
    <w:p w14:paraId="1477D13D" w14:textId="77777777" w:rsidR="007D0CE0" w:rsidRPr="00484629" w:rsidRDefault="00000000" w:rsidP="00484629">
      <w:pPr>
        <w:jc w:val="left"/>
        <w:rPr>
          <w:rFonts w:ascii="Tahoma" w:hAnsi="Tahoma" w:cs="Tahoma"/>
          <w:sz w:val="16"/>
        </w:rPr>
      </w:pPr>
      <w:r w:rsidRPr="00484629">
        <w:rPr>
          <w:rFonts w:ascii="Tahoma" w:eastAsia="Tahoma" w:hAnsi="Tahoma" w:cs="Tahoma"/>
          <w:sz w:val="16"/>
        </w:rPr>
        <w:t>If you need further help, visit our help center or contact us.</w:t>
      </w:r>
      <w:bookmarkEnd w:id="1"/>
    </w:p>
  </w:comment>
  <w:comment w:id="2" w:author="Editor" w:date="2023-04-22T10:36:00Z" w:initials="Editor">
    <w:p w14:paraId="54410FCA" w14:textId="77777777" w:rsidR="007D0CE0" w:rsidRPr="00484629" w:rsidRDefault="00000000" w:rsidP="00484629">
      <w:pPr>
        <w:jc w:val="left"/>
        <w:rPr>
          <w:rFonts w:ascii="Tahoma" w:hAnsi="Tahoma" w:cs="Tahoma"/>
          <w:sz w:val="16"/>
        </w:rPr>
      </w:pPr>
      <w:r w:rsidRPr="00484629">
        <w:rPr>
          <w:rFonts w:ascii="Tahoma" w:eastAsia="Tahoma" w:hAnsi="Tahoma" w:cs="Tahoma"/>
          <w:sz w:val="16"/>
        </w:rPr>
        <w:t>Your document was edited for correct English language, grammar, punctuation, and phrasing. In addition, we have made some changes to ensure consistency throughout the document. These changes are based on our extensive knowledge of what journals typically require. If you would like more details, please contact our Support team.</w:t>
      </w:r>
    </w:p>
  </w:comment>
  <w:comment w:id="3" w:author="Editor" w:date="2023-04-25T18:37:00Z" w:initials="Ed">
    <w:p w14:paraId="5423D88E" w14:textId="5E7CF9B4" w:rsidR="00484629" w:rsidRPr="00484629" w:rsidRDefault="00484629" w:rsidP="00484629">
      <w:pPr>
        <w:pStyle w:val="CommentText"/>
      </w:pPr>
      <w:r w:rsidRPr="00484629">
        <w:rPr>
          <w:rStyle w:val="CommentReference"/>
          <w:sz w:val="16"/>
        </w:rPr>
        <w:annotationRef/>
      </w:r>
      <w:r w:rsidRPr="00810749">
        <w:t>Please note that we have not checked the text in this figure or any other figures that are not editable in Word. Please contact our support staff and provide text that can be directly modified in Microsoft Word or PowerPoint for all figure text that you would like revised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7D13D" w15:done="0"/>
  <w15:commentEx w15:paraId="54410FCA" w15:done="0"/>
  <w15:commentEx w15:paraId="5423D8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9C61" w16cex:dateUtc="2023-04-25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7D13D" w16cid:durableId="27F29C4E"/>
  <w16cid:commentId w16cid:paraId="54410FCA" w16cid:durableId="27F29C4F"/>
  <w16cid:commentId w16cid:paraId="5423D88E" w16cid:durableId="27F29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D496" w14:textId="77777777" w:rsidR="009D4988" w:rsidRPr="006C4C72" w:rsidRDefault="009D4988">
      <w:r w:rsidRPr="006C4C72">
        <w:separator/>
      </w:r>
    </w:p>
  </w:endnote>
  <w:endnote w:type="continuationSeparator" w:id="0">
    <w:p w14:paraId="06D0060A" w14:textId="77777777" w:rsidR="009D4988" w:rsidRPr="006C4C72" w:rsidRDefault="009D4988">
      <w:r w:rsidRPr="006C4C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192028"/>
      <w:docPartObj>
        <w:docPartGallery w:val="Page Numbers (Bottom of Page)"/>
        <w:docPartUnique/>
      </w:docPartObj>
    </w:sdtPr>
    <w:sdtEndPr>
      <w:rPr>
        <w:noProof/>
      </w:rPr>
    </w:sdtEndPr>
    <w:sdtContent>
      <w:p w14:paraId="4D8787C3" w14:textId="78ED0423" w:rsidR="00C929E2" w:rsidRPr="006C4C72" w:rsidRDefault="00000000">
        <w:pPr>
          <w:pStyle w:val="Footer"/>
          <w:jc w:val="right"/>
        </w:pPr>
        <w:r w:rsidRPr="006C4C72">
          <w:fldChar w:fldCharType="begin"/>
        </w:r>
        <w:r w:rsidRPr="006C4C72">
          <w:instrText xml:space="preserve"> PAGE   \* MERGEFORMAT </w:instrText>
        </w:r>
        <w:r w:rsidRPr="006C4C72">
          <w:fldChar w:fldCharType="separate"/>
        </w:r>
        <w:r w:rsidRPr="006C4C72">
          <w:rPr>
            <w:noProof/>
          </w:rPr>
          <w:t>2</w:t>
        </w:r>
        <w:r w:rsidRPr="006C4C7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2CEC" w14:textId="77777777" w:rsidR="009D4988" w:rsidRPr="006C4C72" w:rsidRDefault="009D4988">
      <w:r w:rsidRPr="006C4C72">
        <w:separator/>
      </w:r>
    </w:p>
  </w:footnote>
  <w:footnote w:type="continuationSeparator" w:id="0">
    <w:p w14:paraId="5E1D8975" w14:textId="77777777" w:rsidR="009D4988" w:rsidRPr="006C4C72" w:rsidRDefault="009D4988">
      <w:r w:rsidRPr="006C4C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A2B1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16D6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394D6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74E51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2852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4CB85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CC66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36CB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CAE9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EC35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9185F"/>
    <w:multiLevelType w:val="hybridMultilevel"/>
    <w:tmpl w:val="3F2A9C20"/>
    <w:lvl w:ilvl="0" w:tplc="4DC6FCA6">
      <w:start w:val="1"/>
      <w:numFmt w:val="decimal"/>
      <w:lvlText w:val="%1."/>
      <w:lvlJc w:val="left"/>
      <w:pPr>
        <w:ind w:left="360" w:hanging="360"/>
      </w:pPr>
      <w:rPr>
        <w:rFonts w:hint="default"/>
      </w:rPr>
    </w:lvl>
    <w:lvl w:ilvl="1" w:tplc="19961050" w:tentative="1">
      <w:start w:val="1"/>
      <w:numFmt w:val="aiueoFullWidth"/>
      <w:lvlText w:val="(%2)"/>
      <w:lvlJc w:val="left"/>
      <w:pPr>
        <w:ind w:left="840" w:hanging="420"/>
      </w:pPr>
    </w:lvl>
    <w:lvl w:ilvl="2" w:tplc="29727060" w:tentative="1">
      <w:start w:val="1"/>
      <w:numFmt w:val="decimalEnclosedCircle"/>
      <w:lvlText w:val="%3"/>
      <w:lvlJc w:val="left"/>
      <w:pPr>
        <w:ind w:left="1260" w:hanging="420"/>
      </w:pPr>
    </w:lvl>
    <w:lvl w:ilvl="3" w:tplc="8FE005D4" w:tentative="1">
      <w:start w:val="1"/>
      <w:numFmt w:val="decimal"/>
      <w:lvlText w:val="%4."/>
      <w:lvlJc w:val="left"/>
      <w:pPr>
        <w:ind w:left="1680" w:hanging="420"/>
      </w:pPr>
    </w:lvl>
    <w:lvl w:ilvl="4" w:tplc="E9AAD90E" w:tentative="1">
      <w:start w:val="1"/>
      <w:numFmt w:val="aiueoFullWidth"/>
      <w:lvlText w:val="(%5)"/>
      <w:lvlJc w:val="left"/>
      <w:pPr>
        <w:ind w:left="2100" w:hanging="420"/>
      </w:pPr>
    </w:lvl>
    <w:lvl w:ilvl="5" w:tplc="9B129496" w:tentative="1">
      <w:start w:val="1"/>
      <w:numFmt w:val="decimalEnclosedCircle"/>
      <w:lvlText w:val="%6"/>
      <w:lvlJc w:val="left"/>
      <w:pPr>
        <w:ind w:left="2520" w:hanging="420"/>
      </w:pPr>
    </w:lvl>
    <w:lvl w:ilvl="6" w:tplc="C54201EA" w:tentative="1">
      <w:start w:val="1"/>
      <w:numFmt w:val="decimal"/>
      <w:lvlText w:val="%7."/>
      <w:lvlJc w:val="left"/>
      <w:pPr>
        <w:ind w:left="2940" w:hanging="420"/>
      </w:pPr>
    </w:lvl>
    <w:lvl w:ilvl="7" w:tplc="E7D22B46" w:tentative="1">
      <w:start w:val="1"/>
      <w:numFmt w:val="aiueoFullWidth"/>
      <w:lvlText w:val="(%8)"/>
      <w:lvlJc w:val="left"/>
      <w:pPr>
        <w:ind w:left="3360" w:hanging="420"/>
      </w:pPr>
    </w:lvl>
    <w:lvl w:ilvl="8" w:tplc="9F9A7984" w:tentative="1">
      <w:start w:val="1"/>
      <w:numFmt w:val="decimalEnclosedCircle"/>
      <w:lvlText w:val="%9"/>
      <w:lvlJc w:val="left"/>
      <w:pPr>
        <w:ind w:left="3780" w:hanging="420"/>
      </w:pPr>
    </w:lvl>
  </w:abstractNum>
  <w:abstractNum w:abstractNumId="11" w15:restartNumberingAfterBreak="0">
    <w:nsid w:val="06C5605E"/>
    <w:multiLevelType w:val="hybridMultilevel"/>
    <w:tmpl w:val="92BCC59E"/>
    <w:lvl w:ilvl="0" w:tplc="00C01BCA">
      <w:start w:val="1"/>
      <w:numFmt w:val="decimal"/>
      <w:lvlText w:val="%1."/>
      <w:lvlJc w:val="left"/>
      <w:pPr>
        <w:ind w:left="360" w:hanging="360"/>
      </w:pPr>
    </w:lvl>
    <w:lvl w:ilvl="1" w:tplc="71066C90" w:tentative="1">
      <w:start w:val="1"/>
      <w:numFmt w:val="lowerLetter"/>
      <w:lvlText w:val="%2."/>
      <w:lvlJc w:val="left"/>
      <w:pPr>
        <w:ind w:left="1080" w:hanging="360"/>
      </w:pPr>
    </w:lvl>
    <w:lvl w:ilvl="2" w:tplc="2898B39E" w:tentative="1">
      <w:start w:val="1"/>
      <w:numFmt w:val="lowerRoman"/>
      <w:lvlText w:val="%3."/>
      <w:lvlJc w:val="right"/>
      <w:pPr>
        <w:ind w:left="1800" w:hanging="180"/>
      </w:pPr>
    </w:lvl>
    <w:lvl w:ilvl="3" w:tplc="649E5D48" w:tentative="1">
      <w:start w:val="1"/>
      <w:numFmt w:val="decimal"/>
      <w:lvlText w:val="%4."/>
      <w:lvlJc w:val="left"/>
      <w:pPr>
        <w:ind w:left="2520" w:hanging="360"/>
      </w:pPr>
    </w:lvl>
    <w:lvl w:ilvl="4" w:tplc="01461578" w:tentative="1">
      <w:start w:val="1"/>
      <w:numFmt w:val="lowerLetter"/>
      <w:lvlText w:val="%5."/>
      <w:lvlJc w:val="left"/>
      <w:pPr>
        <w:ind w:left="3240" w:hanging="360"/>
      </w:pPr>
    </w:lvl>
    <w:lvl w:ilvl="5" w:tplc="1514096C" w:tentative="1">
      <w:start w:val="1"/>
      <w:numFmt w:val="lowerRoman"/>
      <w:lvlText w:val="%6."/>
      <w:lvlJc w:val="right"/>
      <w:pPr>
        <w:ind w:left="3960" w:hanging="180"/>
      </w:pPr>
    </w:lvl>
    <w:lvl w:ilvl="6" w:tplc="BBC04CFC" w:tentative="1">
      <w:start w:val="1"/>
      <w:numFmt w:val="decimal"/>
      <w:lvlText w:val="%7."/>
      <w:lvlJc w:val="left"/>
      <w:pPr>
        <w:ind w:left="4680" w:hanging="360"/>
      </w:pPr>
    </w:lvl>
    <w:lvl w:ilvl="7" w:tplc="BA060E8A" w:tentative="1">
      <w:start w:val="1"/>
      <w:numFmt w:val="lowerLetter"/>
      <w:lvlText w:val="%8."/>
      <w:lvlJc w:val="left"/>
      <w:pPr>
        <w:ind w:left="5400" w:hanging="360"/>
      </w:pPr>
    </w:lvl>
    <w:lvl w:ilvl="8" w:tplc="1430C1D6" w:tentative="1">
      <w:start w:val="1"/>
      <w:numFmt w:val="lowerRoman"/>
      <w:lvlText w:val="%9."/>
      <w:lvlJc w:val="right"/>
      <w:pPr>
        <w:ind w:left="6120" w:hanging="180"/>
      </w:pPr>
    </w:lvl>
  </w:abstractNum>
  <w:abstractNum w:abstractNumId="12" w15:restartNumberingAfterBreak="0">
    <w:nsid w:val="0FC22CC3"/>
    <w:multiLevelType w:val="multilevel"/>
    <w:tmpl w:val="E3D03E8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611D8E"/>
    <w:multiLevelType w:val="hybridMultilevel"/>
    <w:tmpl w:val="DCC6127E"/>
    <w:lvl w:ilvl="0" w:tplc="902C60F8">
      <w:start w:val="1"/>
      <w:numFmt w:val="decimal"/>
      <w:lvlText w:val="%1."/>
      <w:lvlJc w:val="left"/>
      <w:pPr>
        <w:ind w:left="360" w:hanging="360"/>
      </w:pPr>
      <w:rPr>
        <w:rFonts w:hint="default"/>
      </w:rPr>
    </w:lvl>
    <w:lvl w:ilvl="1" w:tplc="A87414F8" w:tentative="1">
      <w:start w:val="1"/>
      <w:numFmt w:val="aiueoFullWidth"/>
      <w:lvlText w:val="(%2)"/>
      <w:lvlJc w:val="left"/>
      <w:pPr>
        <w:ind w:left="840" w:hanging="420"/>
      </w:pPr>
    </w:lvl>
    <w:lvl w:ilvl="2" w:tplc="DA3CDCE4" w:tentative="1">
      <w:start w:val="1"/>
      <w:numFmt w:val="decimalEnclosedCircle"/>
      <w:lvlText w:val="%3"/>
      <w:lvlJc w:val="left"/>
      <w:pPr>
        <w:ind w:left="1260" w:hanging="420"/>
      </w:pPr>
    </w:lvl>
    <w:lvl w:ilvl="3" w:tplc="A16C3504" w:tentative="1">
      <w:start w:val="1"/>
      <w:numFmt w:val="decimal"/>
      <w:lvlText w:val="%4."/>
      <w:lvlJc w:val="left"/>
      <w:pPr>
        <w:ind w:left="1680" w:hanging="420"/>
      </w:pPr>
    </w:lvl>
    <w:lvl w:ilvl="4" w:tplc="3FA613E0" w:tentative="1">
      <w:start w:val="1"/>
      <w:numFmt w:val="aiueoFullWidth"/>
      <w:lvlText w:val="(%5)"/>
      <w:lvlJc w:val="left"/>
      <w:pPr>
        <w:ind w:left="2100" w:hanging="420"/>
      </w:pPr>
    </w:lvl>
    <w:lvl w:ilvl="5" w:tplc="C8C244EC" w:tentative="1">
      <w:start w:val="1"/>
      <w:numFmt w:val="decimalEnclosedCircle"/>
      <w:lvlText w:val="%6"/>
      <w:lvlJc w:val="left"/>
      <w:pPr>
        <w:ind w:left="2520" w:hanging="420"/>
      </w:pPr>
    </w:lvl>
    <w:lvl w:ilvl="6" w:tplc="8872F1F4" w:tentative="1">
      <w:start w:val="1"/>
      <w:numFmt w:val="decimal"/>
      <w:lvlText w:val="%7."/>
      <w:lvlJc w:val="left"/>
      <w:pPr>
        <w:ind w:left="2940" w:hanging="420"/>
      </w:pPr>
    </w:lvl>
    <w:lvl w:ilvl="7" w:tplc="BB74F0BC" w:tentative="1">
      <w:start w:val="1"/>
      <w:numFmt w:val="aiueoFullWidth"/>
      <w:lvlText w:val="(%8)"/>
      <w:lvlJc w:val="left"/>
      <w:pPr>
        <w:ind w:left="3360" w:hanging="420"/>
      </w:pPr>
    </w:lvl>
    <w:lvl w:ilvl="8" w:tplc="078864B8" w:tentative="1">
      <w:start w:val="1"/>
      <w:numFmt w:val="decimalEnclosedCircle"/>
      <w:lvlText w:val="%9"/>
      <w:lvlJc w:val="left"/>
      <w:pPr>
        <w:ind w:left="3780" w:hanging="420"/>
      </w:pPr>
    </w:lvl>
  </w:abstractNum>
  <w:abstractNum w:abstractNumId="14" w15:restartNumberingAfterBreak="0">
    <w:nsid w:val="15661BAF"/>
    <w:multiLevelType w:val="hybridMultilevel"/>
    <w:tmpl w:val="55168EC4"/>
    <w:lvl w:ilvl="0" w:tplc="2FC61456">
      <w:start w:val="1"/>
      <w:numFmt w:val="bullet"/>
      <w:lvlText w:val="-"/>
      <w:lvlJc w:val="left"/>
      <w:pPr>
        <w:ind w:left="720" w:hanging="360"/>
      </w:pPr>
      <w:rPr>
        <w:rFonts w:ascii="Times New Roman" w:eastAsiaTheme="minorEastAsia" w:hAnsi="Times New Roman" w:cs="Times New Roman" w:hint="default"/>
      </w:rPr>
    </w:lvl>
    <w:lvl w:ilvl="1" w:tplc="84D6A818">
      <w:start w:val="1"/>
      <w:numFmt w:val="bullet"/>
      <w:lvlText w:val="o"/>
      <w:lvlJc w:val="left"/>
      <w:pPr>
        <w:ind w:left="1440" w:hanging="360"/>
      </w:pPr>
      <w:rPr>
        <w:rFonts w:ascii="Courier New" w:hAnsi="Courier New" w:cs="Courier New" w:hint="default"/>
      </w:rPr>
    </w:lvl>
    <w:lvl w:ilvl="2" w:tplc="551ED98C" w:tentative="1">
      <w:start w:val="1"/>
      <w:numFmt w:val="bullet"/>
      <w:lvlText w:val=""/>
      <w:lvlJc w:val="left"/>
      <w:pPr>
        <w:ind w:left="2160" w:hanging="360"/>
      </w:pPr>
      <w:rPr>
        <w:rFonts w:ascii="Wingdings" w:hAnsi="Wingdings" w:hint="default"/>
      </w:rPr>
    </w:lvl>
    <w:lvl w:ilvl="3" w:tplc="8E5CD5E2" w:tentative="1">
      <w:start w:val="1"/>
      <w:numFmt w:val="bullet"/>
      <w:lvlText w:val=""/>
      <w:lvlJc w:val="left"/>
      <w:pPr>
        <w:ind w:left="2880" w:hanging="360"/>
      </w:pPr>
      <w:rPr>
        <w:rFonts w:ascii="Symbol" w:hAnsi="Symbol" w:hint="default"/>
      </w:rPr>
    </w:lvl>
    <w:lvl w:ilvl="4" w:tplc="B94E8192" w:tentative="1">
      <w:start w:val="1"/>
      <w:numFmt w:val="bullet"/>
      <w:lvlText w:val="o"/>
      <w:lvlJc w:val="left"/>
      <w:pPr>
        <w:ind w:left="3600" w:hanging="360"/>
      </w:pPr>
      <w:rPr>
        <w:rFonts w:ascii="Courier New" w:hAnsi="Courier New" w:cs="Courier New" w:hint="default"/>
      </w:rPr>
    </w:lvl>
    <w:lvl w:ilvl="5" w:tplc="62967FA4" w:tentative="1">
      <w:start w:val="1"/>
      <w:numFmt w:val="bullet"/>
      <w:lvlText w:val=""/>
      <w:lvlJc w:val="left"/>
      <w:pPr>
        <w:ind w:left="4320" w:hanging="360"/>
      </w:pPr>
      <w:rPr>
        <w:rFonts w:ascii="Wingdings" w:hAnsi="Wingdings" w:hint="default"/>
      </w:rPr>
    </w:lvl>
    <w:lvl w:ilvl="6" w:tplc="44CEE57C" w:tentative="1">
      <w:start w:val="1"/>
      <w:numFmt w:val="bullet"/>
      <w:lvlText w:val=""/>
      <w:lvlJc w:val="left"/>
      <w:pPr>
        <w:ind w:left="5040" w:hanging="360"/>
      </w:pPr>
      <w:rPr>
        <w:rFonts w:ascii="Symbol" w:hAnsi="Symbol" w:hint="default"/>
      </w:rPr>
    </w:lvl>
    <w:lvl w:ilvl="7" w:tplc="784ECDAE" w:tentative="1">
      <w:start w:val="1"/>
      <w:numFmt w:val="bullet"/>
      <w:lvlText w:val="o"/>
      <w:lvlJc w:val="left"/>
      <w:pPr>
        <w:ind w:left="5760" w:hanging="360"/>
      </w:pPr>
      <w:rPr>
        <w:rFonts w:ascii="Courier New" w:hAnsi="Courier New" w:cs="Courier New" w:hint="default"/>
      </w:rPr>
    </w:lvl>
    <w:lvl w:ilvl="8" w:tplc="0A4A2676" w:tentative="1">
      <w:start w:val="1"/>
      <w:numFmt w:val="bullet"/>
      <w:lvlText w:val=""/>
      <w:lvlJc w:val="left"/>
      <w:pPr>
        <w:ind w:left="6480" w:hanging="360"/>
      </w:pPr>
      <w:rPr>
        <w:rFonts w:ascii="Wingdings" w:hAnsi="Wingdings" w:hint="default"/>
      </w:rPr>
    </w:lvl>
  </w:abstractNum>
  <w:abstractNum w:abstractNumId="15" w15:restartNumberingAfterBreak="0">
    <w:nsid w:val="190C243B"/>
    <w:multiLevelType w:val="hybridMultilevel"/>
    <w:tmpl w:val="734C9B24"/>
    <w:lvl w:ilvl="0" w:tplc="D62A95A6">
      <w:start w:val="1"/>
      <w:numFmt w:val="decimal"/>
      <w:lvlText w:val="%1."/>
      <w:lvlJc w:val="left"/>
      <w:pPr>
        <w:ind w:left="600" w:hanging="360"/>
      </w:pPr>
      <w:rPr>
        <w:rFonts w:hint="default"/>
      </w:rPr>
    </w:lvl>
    <w:lvl w:ilvl="1" w:tplc="6D446BDC" w:tentative="1">
      <w:start w:val="1"/>
      <w:numFmt w:val="aiueoFullWidth"/>
      <w:lvlText w:val="(%2)"/>
      <w:lvlJc w:val="left"/>
      <w:pPr>
        <w:ind w:left="1080" w:hanging="420"/>
      </w:pPr>
    </w:lvl>
    <w:lvl w:ilvl="2" w:tplc="4074F24C" w:tentative="1">
      <w:start w:val="1"/>
      <w:numFmt w:val="decimalEnclosedCircle"/>
      <w:lvlText w:val="%3"/>
      <w:lvlJc w:val="left"/>
      <w:pPr>
        <w:ind w:left="1500" w:hanging="420"/>
      </w:pPr>
    </w:lvl>
    <w:lvl w:ilvl="3" w:tplc="D438102A" w:tentative="1">
      <w:start w:val="1"/>
      <w:numFmt w:val="decimal"/>
      <w:lvlText w:val="%4."/>
      <w:lvlJc w:val="left"/>
      <w:pPr>
        <w:ind w:left="1920" w:hanging="420"/>
      </w:pPr>
    </w:lvl>
    <w:lvl w:ilvl="4" w:tplc="8500EFAE" w:tentative="1">
      <w:start w:val="1"/>
      <w:numFmt w:val="aiueoFullWidth"/>
      <w:lvlText w:val="(%5)"/>
      <w:lvlJc w:val="left"/>
      <w:pPr>
        <w:ind w:left="2340" w:hanging="420"/>
      </w:pPr>
    </w:lvl>
    <w:lvl w:ilvl="5" w:tplc="93B296C8" w:tentative="1">
      <w:start w:val="1"/>
      <w:numFmt w:val="decimalEnclosedCircle"/>
      <w:lvlText w:val="%6"/>
      <w:lvlJc w:val="left"/>
      <w:pPr>
        <w:ind w:left="2760" w:hanging="420"/>
      </w:pPr>
    </w:lvl>
    <w:lvl w:ilvl="6" w:tplc="EBBADB0A" w:tentative="1">
      <w:start w:val="1"/>
      <w:numFmt w:val="decimal"/>
      <w:lvlText w:val="%7."/>
      <w:lvlJc w:val="left"/>
      <w:pPr>
        <w:ind w:left="3180" w:hanging="420"/>
      </w:pPr>
    </w:lvl>
    <w:lvl w:ilvl="7" w:tplc="B11C11FC" w:tentative="1">
      <w:start w:val="1"/>
      <w:numFmt w:val="aiueoFullWidth"/>
      <w:lvlText w:val="(%8)"/>
      <w:lvlJc w:val="left"/>
      <w:pPr>
        <w:ind w:left="3600" w:hanging="420"/>
      </w:pPr>
    </w:lvl>
    <w:lvl w:ilvl="8" w:tplc="61C2B730" w:tentative="1">
      <w:start w:val="1"/>
      <w:numFmt w:val="decimalEnclosedCircle"/>
      <w:lvlText w:val="%9"/>
      <w:lvlJc w:val="left"/>
      <w:pPr>
        <w:ind w:left="4020" w:hanging="420"/>
      </w:pPr>
    </w:lvl>
  </w:abstractNum>
  <w:abstractNum w:abstractNumId="16" w15:restartNumberingAfterBreak="0">
    <w:nsid w:val="221A65E5"/>
    <w:multiLevelType w:val="multilevel"/>
    <w:tmpl w:val="1E888B7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40159D"/>
    <w:multiLevelType w:val="hybridMultilevel"/>
    <w:tmpl w:val="B21A1326"/>
    <w:lvl w:ilvl="0" w:tplc="13C83756">
      <w:numFmt w:val="bullet"/>
      <w:lvlText w:val="-"/>
      <w:lvlJc w:val="left"/>
      <w:pPr>
        <w:ind w:left="720" w:hanging="360"/>
      </w:pPr>
      <w:rPr>
        <w:rFonts w:ascii="Times New Roman" w:eastAsiaTheme="minorEastAsia" w:hAnsi="Times New Roman" w:cs="Times New Roman" w:hint="default"/>
      </w:rPr>
    </w:lvl>
    <w:lvl w:ilvl="1" w:tplc="439E7B70" w:tentative="1">
      <w:start w:val="1"/>
      <w:numFmt w:val="bullet"/>
      <w:lvlText w:val="o"/>
      <w:lvlJc w:val="left"/>
      <w:pPr>
        <w:ind w:left="1440" w:hanging="360"/>
      </w:pPr>
      <w:rPr>
        <w:rFonts w:ascii="Courier New" w:hAnsi="Courier New" w:cs="Courier New" w:hint="default"/>
      </w:rPr>
    </w:lvl>
    <w:lvl w:ilvl="2" w:tplc="F32A118E" w:tentative="1">
      <w:start w:val="1"/>
      <w:numFmt w:val="bullet"/>
      <w:lvlText w:val=""/>
      <w:lvlJc w:val="left"/>
      <w:pPr>
        <w:ind w:left="2160" w:hanging="360"/>
      </w:pPr>
      <w:rPr>
        <w:rFonts w:ascii="Wingdings" w:hAnsi="Wingdings" w:hint="default"/>
      </w:rPr>
    </w:lvl>
    <w:lvl w:ilvl="3" w:tplc="DAD8510A" w:tentative="1">
      <w:start w:val="1"/>
      <w:numFmt w:val="bullet"/>
      <w:lvlText w:val=""/>
      <w:lvlJc w:val="left"/>
      <w:pPr>
        <w:ind w:left="2880" w:hanging="360"/>
      </w:pPr>
      <w:rPr>
        <w:rFonts w:ascii="Symbol" w:hAnsi="Symbol" w:hint="default"/>
      </w:rPr>
    </w:lvl>
    <w:lvl w:ilvl="4" w:tplc="463CE6D8" w:tentative="1">
      <w:start w:val="1"/>
      <w:numFmt w:val="bullet"/>
      <w:lvlText w:val="o"/>
      <w:lvlJc w:val="left"/>
      <w:pPr>
        <w:ind w:left="3600" w:hanging="360"/>
      </w:pPr>
      <w:rPr>
        <w:rFonts w:ascii="Courier New" w:hAnsi="Courier New" w:cs="Courier New" w:hint="default"/>
      </w:rPr>
    </w:lvl>
    <w:lvl w:ilvl="5" w:tplc="A0509FEA" w:tentative="1">
      <w:start w:val="1"/>
      <w:numFmt w:val="bullet"/>
      <w:lvlText w:val=""/>
      <w:lvlJc w:val="left"/>
      <w:pPr>
        <w:ind w:left="4320" w:hanging="360"/>
      </w:pPr>
      <w:rPr>
        <w:rFonts w:ascii="Wingdings" w:hAnsi="Wingdings" w:hint="default"/>
      </w:rPr>
    </w:lvl>
    <w:lvl w:ilvl="6" w:tplc="69625A9C" w:tentative="1">
      <w:start w:val="1"/>
      <w:numFmt w:val="bullet"/>
      <w:lvlText w:val=""/>
      <w:lvlJc w:val="left"/>
      <w:pPr>
        <w:ind w:left="5040" w:hanging="360"/>
      </w:pPr>
      <w:rPr>
        <w:rFonts w:ascii="Symbol" w:hAnsi="Symbol" w:hint="default"/>
      </w:rPr>
    </w:lvl>
    <w:lvl w:ilvl="7" w:tplc="7CBCDEB0" w:tentative="1">
      <w:start w:val="1"/>
      <w:numFmt w:val="bullet"/>
      <w:lvlText w:val="o"/>
      <w:lvlJc w:val="left"/>
      <w:pPr>
        <w:ind w:left="5760" w:hanging="360"/>
      </w:pPr>
      <w:rPr>
        <w:rFonts w:ascii="Courier New" w:hAnsi="Courier New" w:cs="Courier New" w:hint="default"/>
      </w:rPr>
    </w:lvl>
    <w:lvl w:ilvl="8" w:tplc="B814744E" w:tentative="1">
      <w:start w:val="1"/>
      <w:numFmt w:val="bullet"/>
      <w:lvlText w:val=""/>
      <w:lvlJc w:val="left"/>
      <w:pPr>
        <w:ind w:left="6480" w:hanging="360"/>
      </w:pPr>
      <w:rPr>
        <w:rFonts w:ascii="Wingdings" w:hAnsi="Wingdings" w:hint="default"/>
      </w:rPr>
    </w:lvl>
  </w:abstractNum>
  <w:abstractNum w:abstractNumId="18" w15:restartNumberingAfterBreak="0">
    <w:nsid w:val="2B3262D0"/>
    <w:multiLevelType w:val="multilevel"/>
    <w:tmpl w:val="1A2C670E"/>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185877"/>
    <w:multiLevelType w:val="multilevel"/>
    <w:tmpl w:val="1E888B7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730FC7"/>
    <w:multiLevelType w:val="multilevel"/>
    <w:tmpl w:val="D430E11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615D29"/>
    <w:multiLevelType w:val="hybridMultilevel"/>
    <w:tmpl w:val="12A24620"/>
    <w:lvl w:ilvl="0" w:tplc="97E253AC">
      <w:start w:val="2"/>
      <w:numFmt w:val="bullet"/>
      <w:lvlText w:val="-"/>
      <w:lvlJc w:val="left"/>
      <w:pPr>
        <w:ind w:left="720" w:hanging="360"/>
      </w:pPr>
      <w:rPr>
        <w:rFonts w:ascii="Times New Roman" w:eastAsiaTheme="minorEastAsia" w:hAnsi="Times New Roman" w:cs="Times New Roman" w:hint="default"/>
      </w:rPr>
    </w:lvl>
    <w:lvl w:ilvl="1" w:tplc="6DE45B16" w:tentative="1">
      <w:start w:val="1"/>
      <w:numFmt w:val="bullet"/>
      <w:lvlText w:val="o"/>
      <w:lvlJc w:val="left"/>
      <w:pPr>
        <w:ind w:left="1440" w:hanging="360"/>
      </w:pPr>
      <w:rPr>
        <w:rFonts w:ascii="Courier New" w:hAnsi="Courier New" w:cs="Courier New" w:hint="default"/>
      </w:rPr>
    </w:lvl>
    <w:lvl w:ilvl="2" w:tplc="EFE49D9A" w:tentative="1">
      <w:start w:val="1"/>
      <w:numFmt w:val="bullet"/>
      <w:lvlText w:val=""/>
      <w:lvlJc w:val="left"/>
      <w:pPr>
        <w:ind w:left="2160" w:hanging="360"/>
      </w:pPr>
      <w:rPr>
        <w:rFonts w:ascii="Wingdings" w:hAnsi="Wingdings" w:hint="default"/>
      </w:rPr>
    </w:lvl>
    <w:lvl w:ilvl="3" w:tplc="C6C4E8C2" w:tentative="1">
      <w:start w:val="1"/>
      <w:numFmt w:val="bullet"/>
      <w:lvlText w:val=""/>
      <w:lvlJc w:val="left"/>
      <w:pPr>
        <w:ind w:left="2880" w:hanging="360"/>
      </w:pPr>
      <w:rPr>
        <w:rFonts w:ascii="Symbol" w:hAnsi="Symbol" w:hint="default"/>
      </w:rPr>
    </w:lvl>
    <w:lvl w:ilvl="4" w:tplc="216A254C" w:tentative="1">
      <w:start w:val="1"/>
      <w:numFmt w:val="bullet"/>
      <w:lvlText w:val="o"/>
      <w:lvlJc w:val="left"/>
      <w:pPr>
        <w:ind w:left="3600" w:hanging="360"/>
      </w:pPr>
      <w:rPr>
        <w:rFonts w:ascii="Courier New" w:hAnsi="Courier New" w:cs="Courier New" w:hint="default"/>
      </w:rPr>
    </w:lvl>
    <w:lvl w:ilvl="5" w:tplc="46C8D372" w:tentative="1">
      <w:start w:val="1"/>
      <w:numFmt w:val="bullet"/>
      <w:lvlText w:val=""/>
      <w:lvlJc w:val="left"/>
      <w:pPr>
        <w:ind w:left="4320" w:hanging="360"/>
      </w:pPr>
      <w:rPr>
        <w:rFonts w:ascii="Wingdings" w:hAnsi="Wingdings" w:hint="default"/>
      </w:rPr>
    </w:lvl>
    <w:lvl w:ilvl="6" w:tplc="45566660" w:tentative="1">
      <w:start w:val="1"/>
      <w:numFmt w:val="bullet"/>
      <w:lvlText w:val=""/>
      <w:lvlJc w:val="left"/>
      <w:pPr>
        <w:ind w:left="5040" w:hanging="360"/>
      </w:pPr>
      <w:rPr>
        <w:rFonts w:ascii="Symbol" w:hAnsi="Symbol" w:hint="default"/>
      </w:rPr>
    </w:lvl>
    <w:lvl w:ilvl="7" w:tplc="D5D87CA0" w:tentative="1">
      <w:start w:val="1"/>
      <w:numFmt w:val="bullet"/>
      <w:lvlText w:val="o"/>
      <w:lvlJc w:val="left"/>
      <w:pPr>
        <w:ind w:left="5760" w:hanging="360"/>
      </w:pPr>
      <w:rPr>
        <w:rFonts w:ascii="Courier New" w:hAnsi="Courier New" w:cs="Courier New" w:hint="default"/>
      </w:rPr>
    </w:lvl>
    <w:lvl w:ilvl="8" w:tplc="723833D0" w:tentative="1">
      <w:start w:val="1"/>
      <w:numFmt w:val="bullet"/>
      <w:lvlText w:val=""/>
      <w:lvlJc w:val="left"/>
      <w:pPr>
        <w:ind w:left="6480" w:hanging="360"/>
      </w:pPr>
      <w:rPr>
        <w:rFonts w:ascii="Wingdings" w:hAnsi="Wingdings" w:hint="default"/>
      </w:rPr>
    </w:lvl>
  </w:abstractNum>
  <w:abstractNum w:abstractNumId="22" w15:restartNumberingAfterBreak="0">
    <w:nsid w:val="50F45481"/>
    <w:multiLevelType w:val="hybridMultilevel"/>
    <w:tmpl w:val="209C860A"/>
    <w:lvl w:ilvl="0" w:tplc="675EFC74">
      <w:numFmt w:val="bullet"/>
      <w:lvlText w:val=""/>
      <w:lvlJc w:val="left"/>
      <w:pPr>
        <w:ind w:left="720" w:hanging="360"/>
      </w:pPr>
      <w:rPr>
        <w:rFonts w:ascii="Wingdings" w:eastAsiaTheme="minorEastAsia" w:hAnsi="Wingdings" w:cs="Times New Roman" w:hint="default"/>
      </w:rPr>
    </w:lvl>
    <w:lvl w:ilvl="1" w:tplc="8CD0823E" w:tentative="1">
      <w:start w:val="1"/>
      <w:numFmt w:val="bullet"/>
      <w:lvlText w:val="o"/>
      <w:lvlJc w:val="left"/>
      <w:pPr>
        <w:ind w:left="1440" w:hanging="360"/>
      </w:pPr>
      <w:rPr>
        <w:rFonts w:ascii="Courier New" w:hAnsi="Courier New" w:cs="Courier New" w:hint="default"/>
      </w:rPr>
    </w:lvl>
    <w:lvl w:ilvl="2" w:tplc="F40882BA" w:tentative="1">
      <w:start w:val="1"/>
      <w:numFmt w:val="bullet"/>
      <w:lvlText w:val=""/>
      <w:lvlJc w:val="left"/>
      <w:pPr>
        <w:ind w:left="2160" w:hanging="360"/>
      </w:pPr>
      <w:rPr>
        <w:rFonts w:ascii="Wingdings" w:hAnsi="Wingdings" w:hint="default"/>
      </w:rPr>
    </w:lvl>
    <w:lvl w:ilvl="3" w:tplc="9A8C8CEC" w:tentative="1">
      <w:start w:val="1"/>
      <w:numFmt w:val="bullet"/>
      <w:lvlText w:val=""/>
      <w:lvlJc w:val="left"/>
      <w:pPr>
        <w:ind w:left="2880" w:hanging="360"/>
      </w:pPr>
      <w:rPr>
        <w:rFonts w:ascii="Symbol" w:hAnsi="Symbol" w:hint="default"/>
      </w:rPr>
    </w:lvl>
    <w:lvl w:ilvl="4" w:tplc="E5FA3694" w:tentative="1">
      <w:start w:val="1"/>
      <w:numFmt w:val="bullet"/>
      <w:lvlText w:val="o"/>
      <w:lvlJc w:val="left"/>
      <w:pPr>
        <w:ind w:left="3600" w:hanging="360"/>
      </w:pPr>
      <w:rPr>
        <w:rFonts w:ascii="Courier New" w:hAnsi="Courier New" w:cs="Courier New" w:hint="default"/>
      </w:rPr>
    </w:lvl>
    <w:lvl w:ilvl="5" w:tplc="579435C0" w:tentative="1">
      <w:start w:val="1"/>
      <w:numFmt w:val="bullet"/>
      <w:lvlText w:val=""/>
      <w:lvlJc w:val="left"/>
      <w:pPr>
        <w:ind w:left="4320" w:hanging="360"/>
      </w:pPr>
      <w:rPr>
        <w:rFonts w:ascii="Wingdings" w:hAnsi="Wingdings" w:hint="default"/>
      </w:rPr>
    </w:lvl>
    <w:lvl w:ilvl="6" w:tplc="884E9546" w:tentative="1">
      <w:start w:val="1"/>
      <w:numFmt w:val="bullet"/>
      <w:lvlText w:val=""/>
      <w:lvlJc w:val="left"/>
      <w:pPr>
        <w:ind w:left="5040" w:hanging="360"/>
      </w:pPr>
      <w:rPr>
        <w:rFonts w:ascii="Symbol" w:hAnsi="Symbol" w:hint="default"/>
      </w:rPr>
    </w:lvl>
    <w:lvl w:ilvl="7" w:tplc="0310F378" w:tentative="1">
      <w:start w:val="1"/>
      <w:numFmt w:val="bullet"/>
      <w:lvlText w:val="o"/>
      <w:lvlJc w:val="left"/>
      <w:pPr>
        <w:ind w:left="5760" w:hanging="360"/>
      </w:pPr>
      <w:rPr>
        <w:rFonts w:ascii="Courier New" w:hAnsi="Courier New" w:cs="Courier New" w:hint="default"/>
      </w:rPr>
    </w:lvl>
    <w:lvl w:ilvl="8" w:tplc="CF92B454" w:tentative="1">
      <w:start w:val="1"/>
      <w:numFmt w:val="bullet"/>
      <w:lvlText w:val=""/>
      <w:lvlJc w:val="left"/>
      <w:pPr>
        <w:ind w:left="6480" w:hanging="360"/>
      </w:pPr>
      <w:rPr>
        <w:rFonts w:ascii="Wingdings" w:hAnsi="Wingdings" w:hint="default"/>
      </w:rPr>
    </w:lvl>
  </w:abstractNum>
  <w:abstractNum w:abstractNumId="23" w15:restartNumberingAfterBreak="0">
    <w:nsid w:val="545D4D12"/>
    <w:multiLevelType w:val="hybridMultilevel"/>
    <w:tmpl w:val="92483744"/>
    <w:lvl w:ilvl="0" w:tplc="3C725E26">
      <w:numFmt w:val="bullet"/>
      <w:lvlText w:val="-"/>
      <w:lvlJc w:val="left"/>
      <w:pPr>
        <w:ind w:left="720" w:hanging="360"/>
      </w:pPr>
      <w:rPr>
        <w:rFonts w:ascii="Calibri" w:eastAsiaTheme="minorEastAsia" w:hAnsi="Calibri" w:cs="Calibri" w:hint="default"/>
      </w:rPr>
    </w:lvl>
    <w:lvl w:ilvl="1" w:tplc="4B184854">
      <w:start w:val="1"/>
      <w:numFmt w:val="bullet"/>
      <w:lvlText w:val="o"/>
      <w:lvlJc w:val="left"/>
      <w:pPr>
        <w:ind w:left="1440" w:hanging="360"/>
      </w:pPr>
      <w:rPr>
        <w:rFonts w:ascii="Courier New" w:hAnsi="Courier New" w:cs="Courier New" w:hint="default"/>
      </w:rPr>
    </w:lvl>
    <w:lvl w:ilvl="2" w:tplc="4EDCB258">
      <w:start w:val="1"/>
      <w:numFmt w:val="bullet"/>
      <w:lvlText w:val=""/>
      <w:lvlJc w:val="left"/>
      <w:pPr>
        <w:ind w:left="2160" w:hanging="360"/>
      </w:pPr>
      <w:rPr>
        <w:rFonts w:ascii="Wingdings" w:hAnsi="Wingdings" w:hint="default"/>
      </w:rPr>
    </w:lvl>
    <w:lvl w:ilvl="3" w:tplc="6DF6EBB6">
      <w:start w:val="1"/>
      <w:numFmt w:val="bullet"/>
      <w:lvlText w:val=""/>
      <w:lvlJc w:val="left"/>
      <w:pPr>
        <w:ind w:left="2880" w:hanging="360"/>
      </w:pPr>
      <w:rPr>
        <w:rFonts w:ascii="Symbol" w:hAnsi="Symbol" w:hint="default"/>
      </w:rPr>
    </w:lvl>
    <w:lvl w:ilvl="4" w:tplc="526422C8" w:tentative="1">
      <w:start w:val="1"/>
      <w:numFmt w:val="bullet"/>
      <w:lvlText w:val="o"/>
      <w:lvlJc w:val="left"/>
      <w:pPr>
        <w:ind w:left="3600" w:hanging="360"/>
      </w:pPr>
      <w:rPr>
        <w:rFonts w:ascii="Courier New" w:hAnsi="Courier New" w:cs="Courier New" w:hint="default"/>
      </w:rPr>
    </w:lvl>
    <w:lvl w:ilvl="5" w:tplc="B26C49FC" w:tentative="1">
      <w:start w:val="1"/>
      <w:numFmt w:val="bullet"/>
      <w:lvlText w:val=""/>
      <w:lvlJc w:val="left"/>
      <w:pPr>
        <w:ind w:left="4320" w:hanging="360"/>
      </w:pPr>
      <w:rPr>
        <w:rFonts w:ascii="Wingdings" w:hAnsi="Wingdings" w:hint="default"/>
      </w:rPr>
    </w:lvl>
    <w:lvl w:ilvl="6" w:tplc="D996E70A" w:tentative="1">
      <w:start w:val="1"/>
      <w:numFmt w:val="bullet"/>
      <w:lvlText w:val=""/>
      <w:lvlJc w:val="left"/>
      <w:pPr>
        <w:ind w:left="5040" w:hanging="360"/>
      </w:pPr>
      <w:rPr>
        <w:rFonts w:ascii="Symbol" w:hAnsi="Symbol" w:hint="default"/>
      </w:rPr>
    </w:lvl>
    <w:lvl w:ilvl="7" w:tplc="FD92816A" w:tentative="1">
      <w:start w:val="1"/>
      <w:numFmt w:val="bullet"/>
      <w:lvlText w:val="o"/>
      <w:lvlJc w:val="left"/>
      <w:pPr>
        <w:ind w:left="5760" w:hanging="360"/>
      </w:pPr>
      <w:rPr>
        <w:rFonts w:ascii="Courier New" w:hAnsi="Courier New" w:cs="Courier New" w:hint="default"/>
      </w:rPr>
    </w:lvl>
    <w:lvl w:ilvl="8" w:tplc="2B84DEB6" w:tentative="1">
      <w:start w:val="1"/>
      <w:numFmt w:val="bullet"/>
      <w:lvlText w:val=""/>
      <w:lvlJc w:val="left"/>
      <w:pPr>
        <w:ind w:left="6480" w:hanging="360"/>
      </w:pPr>
      <w:rPr>
        <w:rFonts w:ascii="Wingdings" w:hAnsi="Wingdings" w:hint="default"/>
      </w:rPr>
    </w:lvl>
  </w:abstractNum>
  <w:abstractNum w:abstractNumId="24" w15:restartNumberingAfterBreak="0">
    <w:nsid w:val="5B2438B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406672"/>
    <w:multiLevelType w:val="multilevel"/>
    <w:tmpl w:val="E0CEF1B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685089"/>
    <w:multiLevelType w:val="hybridMultilevel"/>
    <w:tmpl w:val="C450CF34"/>
    <w:lvl w:ilvl="0" w:tplc="3FF2B1EE">
      <w:start w:val="2"/>
      <w:numFmt w:val="bullet"/>
      <w:lvlText w:val="-"/>
      <w:lvlJc w:val="left"/>
      <w:pPr>
        <w:ind w:left="1200" w:hanging="360"/>
      </w:pPr>
      <w:rPr>
        <w:rFonts w:ascii="Times New Roman" w:eastAsiaTheme="minorEastAsia" w:hAnsi="Times New Roman" w:cs="Times New Roman" w:hint="default"/>
      </w:rPr>
    </w:lvl>
    <w:lvl w:ilvl="1" w:tplc="6E2C2910">
      <w:start w:val="1"/>
      <w:numFmt w:val="bullet"/>
      <w:lvlText w:val="o"/>
      <w:lvlJc w:val="left"/>
      <w:pPr>
        <w:ind w:left="1920" w:hanging="360"/>
      </w:pPr>
      <w:rPr>
        <w:rFonts w:ascii="Courier New" w:hAnsi="Courier New" w:cs="Courier New" w:hint="default"/>
      </w:rPr>
    </w:lvl>
    <w:lvl w:ilvl="2" w:tplc="CC7AF472" w:tentative="1">
      <w:start w:val="1"/>
      <w:numFmt w:val="bullet"/>
      <w:lvlText w:val=""/>
      <w:lvlJc w:val="left"/>
      <w:pPr>
        <w:ind w:left="2640" w:hanging="360"/>
      </w:pPr>
      <w:rPr>
        <w:rFonts w:ascii="Wingdings" w:hAnsi="Wingdings" w:hint="default"/>
      </w:rPr>
    </w:lvl>
    <w:lvl w:ilvl="3" w:tplc="46AA44DC" w:tentative="1">
      <w:start w:val="1"/>
      <w:numFmt w:val="bullet"/>
      <w:lvlText w:val=""/>
      <w:lvlJc w:val="left"/>
      <w:pPr>
        <w:ind w:left="3360" w:hanging="360"/>
      </w:pPr>
      <w:rPr>
        <w:rFonts w:ascii="Symbol" w:hAnsi="Symbol" w:hint="default"/>
      </w:rPr>
    </w:lvl>
    <w:lvl w:ilvl="4" w:tplc="FF6C911A" w:tentative="1">
      <w:start w:val="1"/>
      <w:numFmt w:val="bullet"/>
      <w:lvlText w:val="o"/>
      <w:lvlJc w:val="left"/>
      <w:pPr>
        <w:ind w:left="4080" w:hanging="360"/>
      </w:pPr>
      <w:rPr>
        <w:rFonts w:ascii="Courier New" w:hAnsi="Courier New" w:cs="Courier New" w:hint="default"/>
      </w:rPr>
    </w:lvl>
    <w:lvl w:ilvl="5" w:tplc="27BCD61A" w:tentative="1">
      <w:start w:val="1"/>
      <w:numFmt w:val="bullet"/>
      <w:lvlText w:val=""/>
      <w:lvlJc w:val="left"/>
      <w:pPr>
        <w:ind w:left="4800" w:hanging="360"/>
      </w:pPr>
      <w:rPr>
        <w:rFonts w:ascii="Wingdings" w:hAnsi="Wingdings" w:hint="default"/>
      </w:rPr>
    </w:lvl>
    <w:lvl w:ilvl="6" w:tplc="5BFE7734" w:tentative="1">
      <w:start w:val="1"/>
      <w:numFmt w:val="bullet"/>
      <w:lvlText w:val=""/>
      <w:lvlJc w:val="left"/>
      <w:pPr>
        <w:ind w:left="5520" w:hanging="360"/>
      </w:pPr>
      <w:rPr>
        <w:rFonts w:ascii="Symbol" w:hAnsi="Symbol" w:hint="default"/>
      </w:rPr>
    </w:lvl>
    <w:lvl w:ilvl="7" w:tplc="81AC2532" w:tentative="1">
      <w:start w:val="1"/>
      <w:numFmt w:val="bullet"/>
      <w:lvlText w:val="o"/>
      <w:lvlJc w:val="left"/>
      <w:pPr>
        <w:ind w:left="6240" w:hanging="360"/>
      </w:pPr>
      <w:rPr>
        <w:rFonts w:ascii="Courier New" w:hAnsi="Courier New" w:cs="Courier New" w:hint="default"/>
      </w:rPr>
    </w:lvl>
    <w:lvl w:ilvl="8" w:tplc="6922CBEE" w:tentative="1">
      <w:start w:val="1"/>
      <w:numFmt w:val="bullet"/>
      <w:lvlText w:val=""/>
      <w:lvlJc w:val="left"/>
      <w:pPr>
        <w:ind w:left="6960" w:hanging="360"/>
      </w:pPr>
      <w:rPr>
        <w:rFonts w:ascii="Wingdings" w:hAnsi="Wingdings" w:hint="default"/>
      </w:rPr>
    </w:lvl>
  </w:abstractNum>
  <w:abstractNum w:abstractNumId="27" w15:restartNumberingAfterBreak="0">
    <w:nsid w:val="653B6510"/>
    <w:multiLevelType w:val="hybridMultilevel"/>
    <w:tmpl w:val="2B968420"/>
    <w:lvl w:ilvl="0" w:tplc="D15443D4">
      <w:start w:val="4"/>
      <w:numFmt w:val="bullet"/>
      <w:lvlText w:val="-"/>
      <w:lvlJc w:val="left"/>
      <w:pPr>
        <w:ind w:left="720" w:hanging="360"/>
      </w:pPr>
      <w:rPr>
        <w:rFonts w:ascii="Yu Mincho" w:eastAsia="Yu Mincho" w:hAnsi="Yu Mincho" w:cstheme="minorBidi" w:hint="eastAsia"/>
      </w:rPr>
    </w:lvl>
    <w:lvl w:ilvl="1" w:tplc="698EDC68">
      <w:start w:val="1"/>
      <w:numFmt w:val="bullet"/>
      <w:lvlText w:val="o"/>
      <w:lvlJc w:val="left"/>
      <w:pPr>
        <w:ind w:left="1440" w:hanging="360"/>
      </w:pPr>
      <w:rPr>
        <w:rFonts w:ascii="Courier New" w:hAnsi="Courier New" w:cs="Courier New" w:hint="default"/>
      </w:rPr>
    </w:lvl>
    <w:lvl w:ilvl="2" w:tplc="143488B4">
      <w:start w:val="1"/>
      <w:numFmt w:val="bullet"/>
      <w:lvlText w:val=""/>
      <w:lvlJc w:val="left"/>
      <w:pPr>
        <w:ind w:left="2160" w:hanging="360"/>
      </w:pPr>
      <w:rPr>
        <w:rFonts w:ascii="Wingdings" w:hAnsi="Wingdings" w:hint="default"/>
      </w:rPr>
    </w:lvl>
    <w:lvl w:ilvl="3" w:tplc="C7B606A4" w:tentative="1">
      <w:start w:val="1"/>
      <w:numFmt w:val="bullet"/>
      <w:lvlText w:val=""/>
      <w:lvlJc w:val="left"/>
      <w:pPr>
        <w:ind w:left="2880" w:hanging="360"/>
      </w:pPr>
      <w:rPr>
        <w:rFonts w:ascii="Symbol" w:hAnsi="Symbol" w:hint="default"/>
      </w:rPr>
    </w:lvl>
    <w:lvl w:ilvl="4" w:tplc="1B96A034" w:tentative="1">
      <w:start w:val="1"/>
      <w:numFmt w:val="bullet"/>
      <w:lvlText w:val="o"/>
      <w:lvlJc w:val="left"/>
      <w:pPr>
        <w:ind w:left="3600" w:hanging="360"/>
      </w:pPr>
      <w:rPr>
        <w:rFonts w:ascii="Courier New" w:hAnsi="Courier New" w:cs="Courier New" w:hint="default"/>
      </w:rPr>
    </w:lvl>
    <w:lvl w:ilvl="5" w:tplc="73D4EB24" w:tentative="1">
      <w:start w:val="1"/>
      <w:numFmt w:val="bullet"/>
      <w:lvlText w:val=""/>
      <w:lvlJc w:val="left"/>
      <w:pPr>
        <w:ind w:left="4320" w:hanging="360"/>
      </w:pPr>
      <w:rPr>
        <w:rFonts w:ascii="Wingdings" w:hAnsi="Wingdings" w:hint="default"/>
      </w:rPr>
    </w:lvl>
    <w:lvl w:ilvl="6" w:tplc="5720F870" w:tentative="1">
      <w:start w:val="1"/>
      <w:numFmt w:val="bullet"/>
      <w:lvlText w:val=""/>
      <w:lvlJc w:val="left"/>
      <w:pPr>
        <w:ind w:left="5040" w:hanging="360"/>
      </w:pPr>
      <w:rPr>
        <w:rFonts w:ascii="Symbol" w:hAnsi="Symbol" w:hint="default"/>
      </w:rPr>
    </w:lvl>
    <w:lvl w:ilvl="7" w:tplc="80F00E68" w:tentative="1">
      <w:start w:val="1"/>
      <w:numFmt w:val="bullet"/>
      <w:lvlText w:val="o"/>
      <w:lvlJc w:val="left"/>
      <w:pPr>
        <w:ind w:left="5760" w:hanging="360"/>
      </w:pPr>
      <w:rPr>
        <w:rFonts w:ascii="Courier New" w:hAnsi="Courier New" w:cs="Courier New" w:hint="default"/>
      </w:rPr>
    </w:lvl>
    <w:lvl w:ilvl="8" w:tplc="04D020CA" w:tentative="1">
      <w:start w:val="1"/>
      <w:numFmt w:val="bullet"/>
      <w:lvlText w:val=""/>
      <w:lvlJc w:val="left"/>
      <w:pPr>
        <w:ind w:left="6480" w:hanging="360"/>
      </w:pPr>
      <w:rPr>
        <w:rFonts w:ascii="Wingdings" w:hAnsi="Wingdings" w:hint="default"/>
      </w:rPr>
    </w:lvl>
  </w:abstractNum>
  <w:abstractNum w:abstractNumId="28" w15:restartNumberingAfterBreak="0">
    <w:nsid w:val="66062ED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9CD3219"/>
    <w:multiLevelType w:val="multilevel"/>
    <w:tmpl w:val="313ADA4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187BD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B6959CE"/>
    <w:multiLevelType w:val="hybridMultilevel"/>
    <w:tmpl w:val="20FEFDB0"/>
    <w:lvl w:ilvl="0" w:tplc="5AB2E2B2">
      <w:numFmt w:val="bullet"/>
      <w:lvlText w:val=""/>
      <w:lvlJc w:val="left"/>
      <w:pPr>
        <w:ind w:left="720" w:hanging="360"/>
      </w:pPr>
      <w:rPr>
        <w:rFonts w:ascii="Wingdings" w:eastAsiaTheme="minorEastAsia" w:hAnsi="Wingdings" w:cs="Times New Roman" w:hint="default"/>
      </w:rPr>
    </w:lvl>
    <w:lvl w:ilvl="1" w:tplc="74705BBE" w:tentative="1">
      <w:start w:val="1"/>
      <w:numFmt w:val="bullet"/>
      <w:lvlText w:val="o"/>
      <w:lvlJc w:val="left"/>
      <w:pPr>
        <w:ind w:left="1440" w:hanging="360"/>
      </w:pPr>
      <w:rPr>
        <w:rFonts w:ascii="Courier New" w:hAnsi="Courier New" w:cs="Courier New" w:hint="default"/>
      </w:rPr>
    </w:lvl>
    <w:lvl w:ilvl="2" w:tplc="20C2F32C" w:tentative="1">
      <w:start w:val="1"/>
      <w:numFmt w:val="bullet"/>
      <w:lvlText w:val=""/>
      <w:lvlJc w:val="left"/>
      <w:pPr>
        <w:ind w:left="2160" w:hanging="360"/>
      </w:pPr>
      <w:rPr>
        <w:rFonts w:ascii="Wingdings" w:hAnsi="Wingdings" w:hint="default"/>
      </w:rPr>
    </w:lvl>
    <w:lvl w:ilvl="3" w:tplc="8CA66372" w:tentative="1">
      <w:start w:val="1"/>
      <w:numFmt w:val="bullet"/>
      <w:lvlText w:val=""/>
      <w:lvlJc w:val="left"/>
      <w:pPr>
        <w:ind w:left="2880" w:hanging="360"/>
      </w:pPr>
      <w:rPr>
        <w:rFonts w:ascii="Symbol" w:hAnsi="Symbol" w:hint="default"/>
      </w:rPr>
    </w:lvl>
    <w:lvl w:ilvl="4" w:tplc="94143AB6" w:tentative="1">
      <w:start w:val="1"/>
      <w:numFmt w:val="bullet"/>
      <w:lvlText w:val="o"/>
      <w:lvlJc w:val="left"/>
      <w:pPr>
        <w:ind w:left="3600" w:hanging="360"/>
      </w:pPr>
      <w:rPr>
        <w:rFonts w:ascii="Courier New" w:hAnsi="Courier New" w:cs="Courier New" w:hint="default"/>
      </w:rPr>
    </w:lvl>
    <w:lvl w:ilvl="5" w:tplc="D17AC1B8" w:tentative="1">
      <w:start w:val="1"/>
      <w:numFmt w:val="bullet"/>
      <w:lvlText w:val=""/>
      <w:lvlJc w:val="left"/>
      <w:pPr>
        <w:ind w:left="4320" w:hanging="360"/>
      </w:pPr>
      <w:rPr>
        <w:rFonts w:ascii="Wingdings" w:hAnsi="Wingdings" w:hint="default"/>
      </w:rPr>
    </w:lvl>
    <w:lvl w:ilvl="6" w:tplc="55669A90" w:tentative="1">
      <w:start w:val="1"/>
      <w:numFmt w:val="bullet"/>
      <w:lvlText w:val=""/>
      <w:lvlJc w:val="left"/>
      <w:pPr>
        <w:ind w:left="5040" w:hanging="360"/>
      </w:pPr>
      <w:rPr>
        <w:rFonts w:ascii="Symbol" w:hAnsi="Symbol" w:hint="default"/>
      </w:rPr>
    </w:lvl>
    <w:lvl w:ilvl="7" w:tplc="FF8405BC" w:tentative="1">
      <w:start w:val="1"/>
      <w:numFmt w:val="bullet"/>
      <w:lvlText w:val="o"/>
      <w:lvlJc w:val="left"/>
      <w:pPr>
        <w:ind w:left="5760" w:hanging="360"/>
      </w:pPr>
      <w:rPr>
        <w:rFonts w:ascii="Courier New" w:hAnsi="Courier New" w:cs="Courier New" w:hint="default"/>
      </w:rPr>
    </w:lvl>
    <w:lvl w:ilvl="8" w:tplc="3ED863C0" w:tentative="1">
      <w:start w:val="1"/>
      <w:numFmt w:val="bullet"/>
      <w:lvlText w:val=""/>
      <w:lvlJc w:val="left"/>
      <w:pPr>
        <w:ind w:left="6480" w:hanging="360"/>
      </w:pPr>
      <w:rPr>
        <w:rFonts w:ascii="Wingdings" w:hAnsi="Wingdings" w:hint="default"/>
      </w:rPr>
    </w:lvl>
  </w:abstractNum>
  <w:abstractNum w:abstractNumId="32" w15:restartNumberingAfterBreak="0">
    <w:nsid w:val="6D077E1C"/>
    <w:multiLevelType w:val="multilevel"/>
    <w:tmpl w:val="39D049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2C136DE"/>
    <w:multiLevelType w:val="multilevel"/>
    <w:tmpl w:val="2C0ACD3C"/>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DC3945"/>
    <w:multiLevelType w:val="multilevel"/>
    <w:tmpl w:val="8884A91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FD2942"/>
    <w:multiLevelType w:val="hybridMultilevel"/>
    <w:tmpl w:val="EB0AA454"/>
    <w:lvl w:ilvl="0" w:tplc="1660BC3E">
      <w:start w:val="1"/>
      <w:numFmt w:val="decimal"/>
      <w:lvlText w:val="%1)"/>
      <w:lvlJc w:val="left"/>
      <w:pPr>
        <w:ind w:left="360" w:hanging="360"/>
      </w:pPr>
      <w:rPr>
        <w:rFonts w:hint="default"/>
      </w:rPr>
    </w:lvl>
    <w:lvl w:ilvl="1" w:tplc="24AC5470" w:tentative="1">
      <w:start w:val="1"/>
      <w:numFmt w:val="aiueoFullWidth"/>
      <w:lvlText w:val="(%2)"/>
      <w:lvlJc w:val="left"/>
      <w:pPr>
        <w:ind w:left="840" w:hanging="420"/>
      </w:pPr>
    </w:lvl>
    <w:lvl w:ilvl="2" w:tplc="CF0EFF10" w:tentative="1">
      <w:start w:val="1"/>
      <w:numFmt w:val="decimalEnclosedCircle"/>
      <w:lvlText w:val="%3"/>
      <w:lvlJc w:val="left"/>
      <w:pPr>
        <w:ind w:left="1260" w:hanging="420"/>
      </w:pPr>
    </w:lvl>
    <w:lvl w:ilvl="3" w:tplc="9FC24EB6" w:tentative="1">
      <w:start w:val="1"/>
      <w:numFmt w:val="decimal"/>
      <w:lvlText w:val="%4."/>
      <w:lvlJc w:val="left"/>
      <w:pPr>
        <w:ind w:left="1680" w:hanging="420"/>
      </w:pPr>
    </w:lvl>
    <w:lvl w:ilvl="4" w:tplc="21FAEA6C" w:tentative="1">
      <w:start w:val="1"/>
      <w:numFmt w:val="aiueoFullWidth"/>
      <w:lvlText w:val="(%5)"/>
      <w:lvlJc w:val="left"/>
      <w:pPr>
        <w:ind w:left="2100" w:hanging="420"/>
      </w:pPr>
    </w:lvl>
    <w:lvl w:ilvl="5" w:tplc="E2207E2C" w:tentative="1">
      <w:start w:val="1"/>
      <w:numFmt w:val="decimalEnclosedCircle"/>
      <w:lvlText w:val="%6"/>
      <w:lvlJc w:val="left"/>
      <w:pPr>
        <w:ind w:left="2520" w:hanging="420"/>
      </w:pPr>
    </w:lvl>
    <w:lvl w:ilvl="6" w:tplc="D1D4318C" w:tentative="1">
      <w:start w:val="1"/>
      <w:numFmt w:val="decimal"/>
      <w:lvlText w:val="%7."/>
      <w:lvlJc w:val="left"/>
      <w:pPr>
        <w:ind w:left="2940" w:hanging="420"/>
      </w:pPr>
    </w:lvl>
    <w:lvl w:ilvl="7" w:tplc="448AC022" w:tentative="1">
      <w:start w:val="1"/>
      <w:numFmt w:val="aiueoFullWidth"/>
      <w:lvlText w:val="(%8)"/>
      <w:lvlJc w:val="left"/>
      <w:pPr>
        <w:ind w:left="3360" w:hanging="420"/>
      </w:pPr>
    </w:lvl>
    <w:lvl w:ilvl="8" w:tplc="73FE373A" w:tentative="1">
      <w:start w:val="1"/>
      <w:numFmt w:val="decimalEnclosedCircle"/>
      <w:lvlText w:val="%9"/>
      <w:lvlJc w:val="left"/>
      <w:pPr>
        <w:ind w:left="3780" w:hanging="420"/>
      </w:pPr>
    </w:lvl>
  </w:abstractNum>
  <w:abstractNum w:abstractNumId="36" w15:restartNumberingAfterBreak="0">
    <w:nsid w:val="7C7A2B9A"/>
    <w:multiLevelType w:val="hybridMultilevel"/>
    <w:tmpl w:val="A8706D6E"/>
    <w:lvl w:ilvl="0" w:tplc="C3203CB0">
      <w:start w:val="1"/>
      <w:numFmt w:val="decimal"/>
      <w:lvlText w:val="%1."/>
      <w:lvlJc w:val="left"/>
      <w:pPr>
        <w:ind w:left="360" w:hanging="360"/>
      </w:pPr>
      <w:rPr>
        <w:rFonts w:hint="default"/>
      </w:rPr>
    </w:lvl>
    <w:lvl w:ilvl="1" w:tplc="9BF45E9E" w:tentative="1">
      <w:start w:val="1"/>
      <w:numFmt w:val="aiueoFullWidth"/>
      <w:lvlText w:val="(%2)"/>
      <w:lvlJc w:val="left"/>
      <w:pPr>
        <w:ind w:left="840" w:hanging="420"/>
      </w:pPr>
    </w:lvl>
    <w:lvl w:ilvl="2" w:tplc="33525A56" w:tentative="1">
      <w:start w:val="1"/>
      <w:numFmt w:val="decimalEnclosedCircle"/>
      <w:lvlText w:val="%3"/>
      <w:lvlJc w:val="left"/>
      <w:pPr>
        <w:ind w:left="1260" w:hanging="420"/>
      </w:pPr>
    </w:lvl>
    <w:lvl w:ilvl="3" w:tplc="F9F6F852" w:tentative="1">
      <w:start w:val="1"/>
      <w:numFmt w:val="decimal"/>
      <w:lvlText w:val="%4."/>
      <w:lvlJc w:val="left"/>
      <w:pPr>
        <w:ind w:left="1680" w:hanging="420"/>
      </w:pPr>
    </w:lvl>
    <w:lvl w:ilvl="4" w:tplc="2E10AAE6" w:tentative="1">
      <w:start w:val="1"/>
      <w:numFmt w:val="aiueoFullWidth"/>
      <w:lvlText w:val="(%5)"/>
      <w:lvlJc w:val="left"/>
      <w:pPr>
        <w:ind w:left="2100" w:hanging="420"/>
      </w:pPr>
    </w:lvl>
    <w:lvl w:ilvl="5" w:tplc="BEA06FBE" w:tentative="1">
      <w:start w:val="1"/>
      <w:numFmt w:val="decimalEnclosedCircle"/>
      <w:lvlText w:val="%6"/>
      <w:lvlJc w:val="left"/>
      <w:pPr>
        <w:ind w:left="2520" w:hanging="420"/>
      </w:pPr>
    </w:lvl>
    <w:lvl w:ilvl="6" w:tplc="2EE0A9DC" w:tentative="1">
      <w:start w:val="1"/>
      <w:numFmt w:val="decimal"/>
      <w:lvlText w:val="%7."/>
      <w:lvlJc w:val="left"/>
      <w:pPr>
        <w:ind w:left="2940" w:hanging="420"/>
      </w:pPr>
    </w:lvl>
    <w:lvl w:ilvl="7" w:tplc="053291EE" w:tentative="1">
      <w:start w:val="1"/>
      <w:numFmt w:val="aiueoFullWidth"/>
      <w:lvlText w:val="(%8)"/>
      <w:lvlJc w:val="left"/>
      <w:pPr>
        <w:ind w:left="3360" w:hanging="420"/>
      </w:pPr>
    </w:lvl>
    <w:lvl w:ilvl="8" w:tplc="C7A831E4" w:tentative="1">
      <w:start w:val="1"/>
      <w:numFmt w:val="decimalEnclosedCircle"/>
      <w:lvlText w:val="%9"/>
      <w:lvlJc w:val="left"/>
      <w:pPr>
        <w:ind w:left="3780" w:hanging="420"/>
      </w:pPr>
    </w:lvl>
  </w:abstractNum>
  <w:num w:numId="1" w16cid:durableId="772677170">
    <w:abstractNumId w:val="35"/>
  </w:num>
  <w:num w:numId="2" w16cid:durableId="669211330">
    <w:abstractNumId w:val="13"/>
  </w:num>
  <w:num w:numId="3" w16cid:durableId="1085305553">
    <w:abstractNumId w:val="36"/>
  </w:num>
  <w:num w:numId="4" w16cid:durableId="2016952428">
    <w:abstractNumId w:val="32"/>
  </w:num>
  <w:num w:numId="5" w16cid:durableId="1961494838">
    <w:abstractNumId w:val="12"/>
  </w:num>
  <w:num w:numId="6" w16cid:durableId="255945488">
    <w:abstractNumId w:val="15"/>
  </w:num>
  <w:num w:numId="7" w16cid:durableId="326981787">
    <w:abstractNumId w:val="34"/>
  </w:num>
  <w:num w:numId="8" w16cid:durableId="1986230091">
    <w:abstractNumId w:val="20"/>
  </w:num>
  <w:num w:numId="9" w16cid:durableId="1704985618">
    <w:abstractNumId w:val="25"/>
  </w:num>
  <w:num w:numId="10" w16cid:durableId="994333288">
    <w:abstractNumId w:val="10"/>
  </w:num>
  <w:num w:numId="11" w16cid:durableId="1647854201">
    <w:abstractNumId w:val="29"/>
  </w:num>
  <w:num w:numId="12" w16cid:durableId="1510212001">
    <w:abstractNumId w:val="18"/>
  </w:num>
  <w:num w:numId="13" w16cid:durableId="845097199">
    <w:abstractNumId w:val="19"/>
  </w:num>
  <w:num w:numId="14" w16cid:durableId="445464039">
    <w:abstractNumId w:val="16"/>
  </w:num>
  <w:num w:numId="15" w16cid:durableId="1558318374">
    <w:abstractNumId w:val="33"/>
  </w:num>
  <w:num w:numId="16" w16cid:durableId="167528623">
    <w:abstractNumId w:val="27"/>
  </w:num>
  <w:num w:numId="17" w16cid:durableId="1893341385">
    <w:abstractNumId w:val="26"/>
  </w:num>
  <w:num w:numId="18" w16cid:durableId="256377165">
    <w:abstractNumId w:val="21"/>
  </w:num>
  <w:num w:numId="19" w16cid:durableId="636572402">
    <w:abstractNumId w:val="23"/>
  </w:num>
  <w:num w:numId="20" w16cid:durableId="1777796012">
    <w:abstractNumId w:val="22"/>
  </w:num>
  <w:num w:numId="21" w16cid:durableId="1649743216">
    <w:abstractNumId w:val="17"/>
  </w:num>
  <w:num w:numId="22" w16cid:durableId="1745106951">
    <w:abstractNumId w:val="31"/>
  </w:num>
  <w:num w:numId="23" w16cid:durableId="1524854969">
    <w:abstractNumId w:val="11"/>
  </w:num>
  <w:num w:numId="24" w16cid:durableId="2071030460">
    <w:abstractNumId w:val="24"/>
  </w:num>
  <w:num w:numId="25" w16cid:durableId="1993175036">
    <w:abstractNumId w:val="28"/>
  </w:num>
  <w:num w:numId="26" w16cid:durableId="180516604">
    <w:abstractNumId w:val="30"/>
  </w:num>
  <w:num w:numId="27" w16cid:durableId="394205040">
    <w:abstractNumId w:val="9"/>
  </w:num>
  <w:num w:numId="28" w16cid:durableId="137309925">
    <w:abstractNumId w:val="7"/>
  </w:num>
  <w:num w:numId="29" w16cid:durableId="994452900">
    <w:abstractNumId w:val="6"/>
  </w:num>
  <w:num w:numId="30" w16cid:durableId="565992185">
    <w:abstractNumId w:val="5"/>
  </w:num>
  <w:num w:numId="31" w16cid:durableId="2053311863">
    <w:abstractNumId w:val="4"/>
  </w:num>
  <w:num w:numId="32" w16cid:durableId="426660276">
    <w:abstractNumId w:val="8"/>
  </w:num>
  <w:num w:numId="33" w16cid:durableId="1929921596">
    <w:abstractNumId w:val="3"/>
  </w:num>
  <w:num w:numId="34" w16cid:durableId="1277443913">
    <w:abstractNumId w:val="2"/>
  </w:num>
  <w:num w:numId="35" w16cid:durableId="1631941173">
    <w:abstractNumId w:val="1"/>
  </w:num>
  <w:num w:numId="36" w16cid:durableId="1627394257">
    <w:abstractNumId w:val="0"/>
  </w:num>
  <w:num w:numId="37" w16cid:durableId="203472599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
    <w15:presenceInfo w15:providerId="None" w15:userId="Editor"/>
  </w15:person>
  <w15:person w15:author="裕亮 渡邉">
    <w15:presenceInfo w15:providerId="Windows Live" w15:userId="12f116992469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proofState w:grammar="clean"/>
  <w:trackRevision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zA0NjU0NTcxMzNS0lEKTi0uzszPAykwNDStBQAH8/cnLgAAAA=="/>
    <w:docVar w:name="EN.InstantFormat" w:val="&lt;ENInstantFormat&gt;&lt;Enabled&gt;0&lt;/Enabled&gt;&lt;ScanUnformatted&gt;1&lt;/ScanUnformatted&gt;&lt;ScanChanges&gt;1&lt;/ScanChanges&gt;&lt;Suspended&gt;0&lt;/Suspended&gt;&lt;/ENInstantFormat&gt;"/>
    <w:docVar w:name="EN.Layout" w:val="&lt;ENLayout&gt;&lt;Style&gt;7ZJDL7KL-AJE7ZJDL7KL-AJE&lt;/Style&gt;&lt;LeftDelim&gt;{&lt;/LeftDelim&gt;&lt;RightDelim&gt;}&lt;/RightDelim&gt;&lt;FontName&gt;Yu Mincho&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dpxzxrxpfvt2exrs55x0v5dw5arswe9ssa&quot;&gt;7ZJDL7K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 w:name="MachineID" w:val="202|199|197|190|207|197|205|204|197|188|186|197|189|189|197|201|189|"/>
    <w:docVar w:name="Username" w:val="Editor"/>
  </w:docVars>
  <w:rsids>
    <w:rsidRoot w:val="00EE75E4"/>
    <w:rsid w:val="00000798"/>
    <w:rsid w:val="00000B22"/>
    <w:rsid w:val="00000E5E"/>
    <w:rsid w:val="000010A6"/>
    <w:rsid w:val="000012AE"/>
    <w:rsid w:val="000020A6"/>
    <w:rsid w:val="000022B3"/>
    <w:rsid w:val="0000286A"/>
    <w:rsid w:val="0000363D"/>
    <w:rsid w:val="0000432D"/>
    <w:rsid w:val="00004C0E"/>
    <w:rsid w:val="00004FE2"/>
    <w:rsid w:val="0000551E"/>
    <w:rsid w:val="000056F7"/>
    <w:rsid w:val="0000580A"/>
    <w:rsid w:val="00005A68"/>
    <w:rsid w:val="00005B2C"/>
    <w:rsid w:val="00005E28"/>
    <w:rsid w:val="000069CB"/>
    <w:rsid w:val="00006BB8"/>
    <w:rsid w:val="00006D26"/>
    <w:rsid w:val="000076ED"/>
    <w:rsid w:val="000079E0"/>
    <w:rsid w:val="0001020F"/>
    <w:rsid w:val="00010982"/>
    <w:rsid w:val="00010CE8"/>
    <w:rsid w:val="00010F52"/>
    <w:rsid w:val="000114D4"/>
    <w:rsid w:val="00011956"/>
    <w:rsid w:val="00011CFF"/>
    <w:rsid w:val="000121C3"/>
    <w:rsid w:val="00012509"/>
    <w:rsid w:val="00012B25"/>
    <w:rsid w:val="00013C9C"/>
    <w:rsid w:val="00014181"/>
    <w:rsid w:val="00014AFB"/>
    <w:rsid w:val="00014D3D"/>
    <w:rsid w:val="00015380"/>
    <w:rsid w:val="00016151"/>
    <w:rsid w:val="00016377"/>
    <w:rsid w:val="000174C9"/>
    <w:rsid w:val="00017650"/>
    <w:rsid w:val="0001773D"/>
    <w:rsid w:val="00017A25"/>
    <w:rsid w:val="00020717"/>
    <w:rsid w:val="00020A87"/>
    <w:rsid w:val="00020C90"/>
    <w:rsid w:val="000210DF"/>
    <w:rsid w:val="00021290"/>
    <w:rsid w:val="0002202D"/>
    <w:rsid w:val="000222EB"/>
    <w:rsid w:val="0002230F"/>
    <w:rsid w:val="000228D9"/>
    <w:rsid w:val="00022954"/>
    <w:rsid w:val="00022DBD"/>
    <w:rsid w:val="0002374F"/>
    <w:rsid w:val="00023DD7"/>
    <w:rsid w:val="000253AC"/>
    <w:rsid w:val="0002652E"/>
    <w:rsid w:val="000269F3"/>
    <w:rsid w:val="00027020"/>
    <w:rsid w:val="000271AF"/>
    <w:rsid w:val="00027FB5"/>
    <w:rsid w:val="0003027E"/>
    <w:rsid w:val="0003038B"/>
    <w:rsid w:val="000305E4"/>
    <w:rsid w:val="0003065B"/>
    <w:rsid w:val="00030669"/>
    <w:rsid w:val="00031142"/>
    <w:rsid w:val="000314AD"/>
    <w:rsid w:val="0003190E"/>
    <w:rsid w:val="00031980"/>
    <w:rsid w:val="00032256"/>
    <w:rsid w:val="000322A5"/>
    <w:rsid w:val="00032872"/>
    <w:rsid w:val="0003289A"/>
    <w:rsid w:val="00032AFF"/>
    <w:rsid w:val="000330C7"/>
    <w:rsid w:val="00033599"/>
    <w:rsid w:val="00033BC2"/>
    <w:rsid w:val="00033BD2"/>
    <w:rsid w:val="00033C06"/>
    <w:rsid w:val="00033EF7"/>
    <w:rsid w:val="00033F1B"/>
    <w:rsid w:val="000349AA"/>
    <w:rsid w:val="00034BA3"/>
    <w:rsid w:val="00034D56"/>
    <w:rsid w:val="000355EA"/>
    <w:rsid w:val="000358F3"/>
    <w:rsid w:val="00035A22"/>
    <w:rsid w:val="000366FA"/>
    <w:rsid w:val="00036AC6"/>
    <w:rsid w:val="00036B2E"/>
    <w:rsid w:val="000379EF"/>
    <w:rsid w:val="00037D19"/>
    <w:rsid w:val="00040433"/>
    <w:rsid w:val="00040809"/>
    <w:rsid w:val="00041154"/>
    <w:rsid w:val="00041B36"/>
    <w:rsid w:val="00041EF7"/>
    <w:rsid w:val="0004212F"/>
    <w:rsid w:val="00042185"/>
    <w:rsid w:val="0004250C"/>
    <w:rsid w:val="00042544"/>
    <w:rsid w:val="0004272D"/>
    <w:rsid w:val="00042A04"/>
    <w:rsid w:val="00042ABF"/>
    <w:rsid w:val="0004357B"/>
    <w:rsid w:val="000441F9"/>
    <w:rsid w:val="0004424B"/>
    <w:rsid w:val="000442AE"/>
    <w:rsid w:val="00044669"/>
    <w:rsid w:val="00044ACE"/>
    <w:rsid w:val="00045539"/>
    <w:rsid w:val="00045FA6"/>
    <w:rsid w:val="0004636F"/>
    <w:rsid w:val="000464E4"/>
    <w:rsid w:val="00046760"/>
    <w:rsid w:val="00047048"/>
    <w:rsid w:val="00047542"/>
    <w:rsid w:val="00047768"/>
    <w:rsid w:val="00047D1C"/>
    <w:rsid w:val="00051033"/>
    <w:rsid w:val="00051078"/>
    <w:rsid w:val="00051A4D"/>
    <w:rsid w:val="00052468"/>
    <w:rsid w:val="0005249A"/>
    <w:rsid w:val="00052B24"/>
    <w:rsid w:val="00052C59"/>
    <w:rsid w:val="00052D98"/>
    <w:rsid w:val="0005374E"/>
    <w:rsid w:val="00053B49"/>
    <w:rsid w:val="00053B9A"/>
    <w:rsid w:val="00053C6C"/>
    <w:rsid w:val="00054707"/>
    <w:rsid w:val="00054ED7"/>
    <w:rsid w:val="00055BC3"/>
    <w:rsid w:val="00056095"/>
    <w:rsid w:val="00056152"/>
    <w:rsid w:val="000561FD"/>
    <w:rsid w:val="00056719"/>
    <w:rsid w:val="000567BE"/>
    <w:rsid w:val="00056972"/>
    <w:rsid w:val="00056F01"/>
    <w:rsid w:val="00057082"/>
    <w:rsid w:val="00057258"/>
    <w:rsid w:val="00057411"/>
    <w:rsid w:val="00057709"/>
    <w:rsid w:val="00060910"/>
    <w:rsid w:val="0006182F"/>
    <w:rsid w:val="00061CDC"/>
    <w:rsid w:val="00062209"/>
    <w:rsid w:val="00062861"/>
    <w:rsid w:val="00062F8B"/>
    <w:rsid w:val="0006315D"/>
    <w:rsid w:val="000637AF"/>
    <w:rsid w:val="00063E2C"/>
    <w:rsid w:val="00064238"/>
    <w:rsid w:val="0006423C"/>
    <w:rsid w:val="00064739"/>
    <w:rsid w:val="00064B92"/>
    <w:rsid w:val="000654B1"/>
    <w:rsid w:val="000654B2"/>
    <w:rsid w:val="0006553F"/>
    <w:rsid w:val="0006593D"/>
    <w:rsid w:val="00065B5C"/>
    <w:rsid w:val="00065C1F"/>
    <w:rsid w:val="00065D5D"/>
    <w:rsid w:val="000665AA"/>
    <w:rsid w:val="00066787"/>
    <w:rsid w:val="00066928"/>
    <w:rsid w:val="00066938"/>
    <w:rsid w:val="00066D24"/>
    <w:rsid w:val="00066EFB"/>
    <w:rsid w:val="00066FD4"/>
    <w:rsid w:val="0006791C"/>
    <w:rsid w:val="00067986"/>
    <w:rsid w:val="00067C5D"/>
    <w:rsid w:val="00067CE0"/>
    <w:rsid w:val="000700A5"/>
    <w:rsid w:val="0007023B"/>
    <w:rsid w:val="00070884"/>
    <w:rsid w:val="00071087"/>
    <w:rsid w:val="0007113A"/>
    <w:rsid w:val="000717E4"/>
    <w:rsid w:val="0007211C"/>
    <w:rsid w:val="000723B9"/>
    <w:rsid w:val="00072901"/>
    <w:rsid w:val="00072D3D"/>
    <w:rsid w:val="00072F39"/>
    <w:rsid w:val="000733CF"/>
    <w:rsid w:val="00073500"/>
    <w:rsid w:val="00073701"/>
    <w:rsid w:val="00073781"/>
    <w:rsid w:val="0007416C"/>
    <w:rsid w:val="00074287"/>
    <w:rsid w:val="0007478D"/>
    <w:rsid w:val="00074A30"/>
    <w:rsid w:val="00074C38"/>
    <w:rsid w:val="0007563D"/>
    <w:rsid w:val="00075FDD"/>
    <w:rsid w:val="0007663E"/>
    <w:rsid w:val="0007710E"/>
    <w:rsid w:val="00077657"/>
    <w:rsid w:val="00080103"/>
    <w:rsid w:val="0008016F"/>
    <w:rsid w:val="00080238"/>
    <w:rsid w:val="000804C1"/>
    <w:rsid w:val="00080785"/>
    <w:rsid w:val="000816A8"/>
    <w:rsid w:val="00081AEC"/>
    <w:rsid w:val="00082B1E"/>
    <w:rsid w:val="00083123"/>
    <w:rsid w:val="0008342A"/>
    <w:rsid w:val="00083872"/>
    <w:rsid w:val="00083C55"/>
    <w:rsid w:val="00083DF0"/>
    <w:rsid w:val="00083E63"/>
    <w:rsid w:val="00083E82"/>
    <w:rsid w:val="00084DA0"/>
    <w:rsid w:val="00085999"/>
    <w:rsid w:val="000861AE"/>
    <w:rsid w:val="0008652A"/>
    <w:rsid w:val="000873AA"/>
    <w:rsid w:val="0008770D"/>
    <w:rsid w:val="00087755"/>
    <w:rsid w:val="000878D0"/>
    <w:rsid w:val="00087EAD"/>
    <w:rsid w:val="00087EEB"/>
    <w:rsid w:val="00090C07"/>
    <w:rsid w:val="00090D50"/>
    <w:rsid w:val="00090E11"/>
    <w:rsid w:val="00091194"/>
    <w:rsid w:val="00091635"/>
    <w:rsid w:val="00091828"/>
    <w:rsid w:val="0009230D"/>
    <w:rsid w:val="00092BE6"/>
    <w:rsid w:val="000930D0"/>
    <w:rsid w:val="000937E7"/>
    <w:rsid w:val="00093C25"/>
    <w:rsid w:val="00093C69"/>
    <w:rsid w:val="00093F47"/>
    <w:rsid w:val="000943E1"/>
    <w:rsid w:val="000945C0"/>
    <w:rsid w:val="000948A1"/>
    <w:rsid w:val="00094D91"/>
    <w:rsid w:val="00094E9D"/>
    <w:rsid w:val="00095327"/>
    <w:rsid w:val="0009592C"/>
    <w:rsid w:val="00095EBE"/>
    <w:rsid w:val="000960E2"/>
    <w:rsid w:val="000965E1"/>
    <w:rsid w:val="00096967"/>
    <w:rsid w:val="00096B24"/>
    <w:rsid w:val="00097132"/>
    <w:rsid w:val="00097157"/>
    <w:rsid w:val="000976F6"/>
    <w:rsid w:val="000979EB"/>
    <w:rsid w:val="00097C2B"/>
    <w:rsid w:val="000A043E"/>
    <w:rsid w:val="000A0812"/>
    <w:rsid w:val="000A0A7A"/>
    <w:rsid w:val="000A0D7B"/>
    <w:rsid w:val="000A10C4"/>
    <w:rsid w:val="000A12A9"/>
    <w:rsid w:val="000A2A05"/>
    <w:rsid w:val="000A2C51"/>
    <w:rsid w:val="000A3048"/>
    <w:rsid w:val="000A30EB"/>
    <w:rsid w:val="000A3156"/>
    <w:rsid w:val="000A31E8"/>
    <w:rsid w:val="000A362B"/>
    <w:rsid w:val="000A3826"/>
    <w:rsid w:val="000A3855"/>
    <w:rsid w:val="000A4D41"/>
    <w:rsid w:val="000A54F8"/>
    <w:rsid w:val="000A5C46"/>
    <w:rsid w:val="000A6198"/>
    <w:rsid w:val="000A6A0F"/>
    <w:rsid w:val="000A6BC2"/>
    <w:rsid w:val="000A7049"/>
    <w:rsid w:val="000A7C30"/>
    <w:rsid w:val="000A7EA6"/>
    <w:rsid w:val="000B067C"/>
    <w:rsid w:val="000B0D37"/>
    <w:rsid w:val="000B11BF"/>
    <w:rsid w:val="000B1870"/>
    <w:rsid w:val="000B1E24"/>
    <w:rsid w:val="000B1FD5"/>
    <w:rsid w:val="000B20DB"/>
    <w:rsid w:val="000B20F3"/>
    <w:rsid w:val="000B2500"/>
    <w:rsid w:val="000B33B3"/>
    <w:rsid w:val="000B3927"/>
    <w:rsid w:val="000B40A0"/>
    <w:rsid w:val="000B4220"/>
    <w:rsid w:val="000B44DA"/>
    <w:rsid w:val="000B46F6"/>
    <w:rsid w:val="000B4BD1"/>
    <w:rsid w:val="000B4D9F"/>
    <w:rsid w:val="000B4DA7"/>
    <w:rsid w:val="000B4ECF"/>
    <w:rsid w:val="000B59F7"/>
    <w:rsid w:val="000B5B1D"/>
    <w:rsid w:val="000B5D14"/>
    <w:rsid w:val="000B6EA0"/>
    <w:rsid w:val="000B742A"/>
    <w:rsid w:val="000B755D"/>
    <w:rsid w:val="000B78EC"/>
    <w:rsid w:val="000B7BC6"/>
    <w:rsid w:val="000B7CB6"/>
    <w:rsid w:val="000C0269"/>
    <w:rsid w:val="000C0722"/>
    <w:rsid w:val="000C0937"/>
    <w:rsid w:val="000C0982"/>
    <w:rsid w:val="000C0BDD"/>
    <w:rsid w:val="000C0DDF"/>
    <w:rsid w:val="000C0F28"/>
    <w:rsid w:val="000C149F"/>
    <w:rsid w:val="000C177F"/>
    <w:rsid w:val="000C17F6"/>
    <w:rsid w:val="000C23D6"/>
    <w:rsid w:val="000C2CEC"/>
    <w:rsid w:val="000C33E1"/>
    <w:rsid w:val="000C3CCE"/>
    <w:rsid w:val="000C3E59"/>
    <w:rsid w:val="000C5728"/>
    <w:rsid w:val="000C5BEE"/>
    <w:rsid w:val="000C6532"/>
    <w:rsid w:val="000C684E"/>
    <w:rsid w:val="000C6F0F"/>
    <w:rsid w:val="000C6F6E"/>
    <w:rsid w:val="000C73F6"/>
    <w:rsid w:val="000C79E1"/>
    <w:rsid w:val="000D0897"/>
    <w:rsid w:val="000D1074"/>
    <w:rsid w:val="000D128D"/>
    <w:rsid w:val="000D166B"/>
    <w:rsid w:val="000D1A58"/>
    <w:rsid w:val="000D1DAF"/>
    <w:rsid w:val="000D1E81"/>
    <w:rsid w:val="000D1E92"/>
    <w:rsid w:val="000D276E"/>
    <w:rsid w:val="000D292B"/>
    <w:rsid w:val="000D2B99"/>
    <w:rsid w:val="000D31CC"/>
    <w:rsid w:val="000D3233"/>
    <w:rsid w:val="000D3AC0"/>
    <w:rsid w:val="000D42DF"/>
    <w:rsid w:val="000D52CE"/>
    <w:rsid w:val="000D55EE"/>
    <w:rsid w:val="000D5B4F"/>
    <w:rsid w:val="000D6D2C"/>
    <w:rsid w:val="000D76A5"/>
    <w:rsid w:val="000D7A58"/>
    <w:rsid w:val="000E0013"/>
    <w:rsid w:val="000E0451"/>
    <w:rsid w:val="000E0463"/>
    <w:rsid w:val="000E07F3"/>
    <w:rsid w:val="000E0F84"/>
    <w:rsid w:val="000E12C2"/>
    <w:rsid w:val="000E194A"/>
    <w:rsid w:val="000E1A9E"/>
    <w:rsid w:val="000E1BEA"/>
    <w:rsid w:val="000E1E82"/>
    <w:rsid w:val="000E1EBA"/>
    <w:rsid w:val="000E294F"/>
    <w:rsid w:val="000E39E4"/>
    <w:rsid w:val="000E3ABC"/>
    <w:rsid w:val="000E4265"/>
    <w:rsid w:val="000E432E"/>
    <w:rsid w:val="000E4D78"/>
    <w:rsid w:val="000E5649"/>
    <w:rsid w:val="000E5AF0"/>
    <w:rsid w:val="000E6011"/>
    <w:rsid w:val="000E60D5"/>
    <w:rsid w:val="000E6403"/>
    <w:rsid w:val="000E6445"/>
    <w:rsid w:val="000E663C"/>
    <w:rsid w:val="000E6D5A"/>
    <w:rsid w:val="000E79BD"/>
    <w:rsid w:val="000E7C2A"/>
    <w:rsid w:val="000F0320"/>
    <w:rsid w:val="000F0FFE"/>
    <w:rsid w:val="000F13E9"/>
    <w:rsid w:val="000F161D"/>
    <w:rsid w:val="000F16CB"/>
    <w:rsid w:val="000F17FC"/>
    <w:rsid w:val="000F196C"/>
    <w:rsid w:val="000F2613"/>
    <w:rsid w:val="000F271B"/>
    <w:rsid w:val="000F2E41"/>
    <w:rsid w:val="000F30E3"/>
    <w:rsid w:val="000F3415"/>
    <w:rsid w:val="000F3CA7"/>
    <w:rsid w:val="000F4C01"/>
    <w:rsid w:val="000F4FBC"/>
    <w:rsid w:val="000F5BD9"/>
    <w:rsid w:val="000F5FAA"/>
    <w:rsid w:val="000F688A"/>
    <w:rsid w:val="000F6FEB"/>
    <w:rsid w:val="000F76D3"/>
    <w:rsid w:val="000F7854"/>
    <w:rsid w:val="001008B1"/>
    <w:rsid w:val="00100DF3"/>
    <w:rsid w:val="00100E50"/>
    <w:rsid w:val="00100FA5"/>
    <w:rsid w:val="00101990"/>
    <w:rsid w:val="00102887"/>
    <w:rsid w:val="001028DB"/>
    <w:rsid w:val="00102E5B"/>
    <w:rsid w:val="001033B9"/>
    <w:rsid w:val="00103411"/>
    <w:rsid w:val="001037CE"/>
    <w:rsid w:val="00103EBB"/>
    <w:rsid w:val="00103F15"/>
    <w:rsid w:val="00104D9F"/>
    <w:rsid w:val="001051C0"/>
    <w:rsid w:val="00105E02"/>
    <w:rsid w:val="00105F92"/>
    <w:rsid w:val="0010630C"/>
    <w:rsid w:val="001066BC"/>
    <w:rsid w:val="0010674C"/>
    <w:rsid w:val="0010687B"/>
    <w:rsid w:val="00107024"/>
    <w:rsid w:val="00107FD3"/>
    <w:rsid w:val="00110508"/>
    <w:rsid w:val="001105F2"/>
    <w:rsid w:val="00110B55"/>
    <w:rsid w:val="00110E47"/>
    <w:rsid w:val="00110F60"/>
    <w:rsid w:val="00111157"/>
    <w:rsid w:val="001112FB"/>
    <w:rsid w:val="00111497"/>
    <w:rsid w:val="00111AE3"/>
    <w:rsid w:val="00111AFB"/>
    <w:rsid w:val="00111C58"/>
    <w:rsid w:val="00111EBE"/>
    <w:rsid w:val="00112213"/>
    <w:rsid w:val="0011278F"/>
    <w:rsid w:val="00112E15"/>
    <w:rsid w:val="00113F2D"/>
    <w:rsid w:val="001141B8"/>
    <w:rsid w:val="001147D5"/>
    <w:rsid w:val="001149AF"/>
    <w:rsid w:val="00114C45"/>
    <w:rsid w:val="00114D7F"/>
    <w:rsid w:val="00115123"/>
    <w:rsid w:val="001151B9"/>
    <w:rsid w:val="001153FA"/>
    <w:rsid w:val="00115703"/>
    <w:rsid w:val="00115737"/>
    <w:rsid w:val="0011627F"/>
    <w:rsid w:val="00116EC2"/>
    <w:rsid w:val="00116FFA"/>
    <w:rsid w:val="00117B1B"/>
    <w:rsid w:val="0012041E"/>
    <w:rsid w:val="00120BF3"/>
    <w:rsid w:val="00121108"/>
    <w:rsid w:val="00121387"/>
    <w:rsid w:val="00121677"/>
    <w:rsid w:val="001221C0"/>
    <w:rsid w:val="00122A84"/>
    <w:rsid w:val="00122F35"/>
    <w:rsid w:val="00122FB9"/>
    <w:rsid w:val="001231C8"/>
    <w:rsid w:val="001232C4"/>
    <w:rsid w:val="00123798"/>
    <w:rsid w:val="00123D98"/>
    <w:rsid w:val="00123F4A"/>
    <w:rsid w:val="0012431E"/>
    <w:rsid w:val="001246BD"/>
    <w:rsid w:val="001249C2"/>
    <w:rsid w:val="001249FA"/>
    <w:rsid w:val="00124D05"/>
    <w:rsid w:val="00124DAF"/>
    <w:rsid w:val="001252D6"/>
    <w:rsid w:val="001255C6"/>
    <w:rsid w:val="001259E3"/>
    <w:rsid w:val="00125AB0"/>
    <w:rsid w:val="00125B7D"/>
    <w:rsid w:val="00125CC9"/>
    <w:rsid w:val="001262C4"/>
    <w:rsid w:val="00126607"/>
    <w:rsid w:val="001271AA"/>
    <w:rsid w:val="0012755E"/>
    <w:rsid w:val="00127E64"/>
    <w:rsid w:val="00130387"/>
    <w:rsid w:val="001311F7"/>
    <w:rsid w:val="00131265"/>
    <w:rsid w:val="0013232D"/>
    <w:rsid w:val="00132E95"/>
    <w:rsid w:val="00133515"/>
    <w:rsid w:val="00133E7A"/>
    <w:rsid w:val="00133ECC"/>
    <w:rsid w:val="00133FE8"/>
    <w:rsid w:val="00134108"/>
    <w:rsid w:val="00135339"/>
    <w:rsid w:val="0013543F"/>
    <w:rsid w:val="00135599"/>
    <w:rsid w:val="001355F6"/>
    <w:rsid w:val="00135B4A"/>
    <w:rsid w:val="00135BF4"/>
    <w:rsid w:val="00136039"/>
    <w:rsid w:val="001365A1"/>
    <w:rsid w:val="001368A0"/>
    <w:rsid w:val="00136C4A"/>
    <w:rsid w:val="001371F5"/>
    <w:rsid w:val="0013724E"/>
    <w:rsid w:val="001372A8"/>
    <w:rsid w:val="001373EC"/>
    <w:rsid w:val="001375F8"/>
    <w:rsid w:val="00137910"/>
    <w:rsid w:val="0013795B"/>
    <w:rsid w:val="001408A2"/>
    <w:rsid w:val="00140AA3"/>
    <w:rsid w:val="00140C48"/>
    <w:rsid w:val="00141EBA"/>
    <w:rsid w:val="0014202A"/>
    <w:rsid w:val="001423CF"/>
    <w:rsid w:val="00142919"/>
    <w:rsid w:val="00142AE5"/>
    <w:rsid w:val="00143208"/>
    <w:rsid w:val="00143A36"/>
    <w:rsid w:val="00143FFC"/>
    <w:rsid w:val="00144060"/>
    <w:rsid w:val="001450FC"/>
    <w:rsid w:val="00145382"/>
    <w:rsid w:val="00145D8C"/>
    <w:rsid w:val="0014631C"/>
    <w:rsid w:val="0014636F"/>
    <w:rsid w:val="001463FB"/>
    <w:rsid w:val="00146918"/>
    <w:rsid w:val="00146C1D"/>
    <w:rsid w:val="001472EA"/>
    <w:rsid w:val="0014767C"/>
    <w:rsid w:val="001476E6"/>
    <w:rsid w:val="00147789"/>
    <w:rsid w:val="001477DE"/>
    <w:rsid w:val="001477E8"/>
    <w:rsid w:val="00147EDA"/>
    <w:rsid w:val="00150433"/>
    <w:rsid w:val="00150637"/>
    <w:rsid w:val="00150E70"/>
    <w:rsid w:val="00151823"/>
    <w:rsid w:val="00151B87"/>
    <w:rsid w:val="00151D39"/>
    <w:rsid w:val="00152312"/>
    <w:rsid w:val="001524E3"/>
    <w:rsid w:val="00152862"/>
    <w:rsid w:val="00152E54"/>
    <w:rsid w:val="001532C1"/>
    <w:rsid w:val="0015393E"/>
    <w:rsid w:val="0015496C"/>
    <w:rsid w:val="001553D8"/>
    <w:rsid w:val="00155850"/>
    <w:rsid w:val="00155D42"/>
    <w:rsid w:val="00155EF4"/>
    <w:rsid w:val="00156020"/>
    <w:rsid w:val="001562D5"/>
    <w:rsid w:val="0015637B"/>
    <w:rsid w:val="001572EB"/>
    <w:rsid w:val="001575F8"/>
    <w:rsid w:val="0015797C"/>
    <w:rsid w:val="00157E6A"/>
    <w:rsid w:val="00160324"/>
    <w:rsid w:val="00161095"/>
    <w:rsid w:val="001610C0"/>
    <w:rsid w:val="001611E6"/>
    <w:rsid w:val="0016171A"/>
    <w:rsid w:val="00161C70"/>
    <w:rsid w:val="001625CA"/>
    <w:rsid w:val="00162EF7"/>
    <w:rsid w:val="00163377"/>
    <w:rsid w:val="00163E82"/>
    <w:rsid w:val="0016434A"/>
    <w:rsid w:val="0016461F"/>
    <w:rsid w:val="0016553B"/>
    <w:rsid w:val="00165A55"/>
    <w:rsid w:val="00165BC7"/>
    <w:rsid w:val="00165FAD"/>
    <w:rsid w:val="001660FE"/>
    <w:rsid w:val="00166471"/>
    <w:rsid w:val="001666C4"/>
    <w:rsid w:val="00166766"/>
    <w:rsid w:val="00166A14"/>
    <w:rsid w:val="00166AC9"/>
    <w:rsid w:val="00166C9D"/>
    <w:rsid w:val="00166F82"/>
    <w:rsid w:val="001672CF"/>
    <w:rsid w:val="0016761E"/>
    <w:rsid w:val="00170236"/>
    <w:rsid w:val="00171A66"/>
    <w:rsid w:val="00171D16"/>
    <w:rsid w:val="00171DE2"/>
    <w:rsid w:val="00171DF7"/>
    <w:rsid w:val="00172823"/>
    <w:rsid w:val="00172A22"/>
    <w:rsid w:val="00172C47"/>
    <w:rsid w:val="00173895"/>
    <w:rsid w:val="001743AC"/>
    <w:rsid w:val="001752B5"/>
    <w:rsid w:val="00175931"/>
    <w:rsid w:val="0017698F"/>
    <w:rsid w:val="00177348"/>
    <w:rsid w:val="001803E5"/>
    <w:rsid w:val="00180789"/>
    <w:rsid w:val="00180B1B"/>
    <w:rsid w:val="00180D6F"/>
    <w:rsid w:val="0018143F"/>
    <w:rsid w:val="00181637"/>
    <w:rsid w:val="00181855"/>
    <w:rsid w:val="00181D09"/>
    <w:rsid w:val="00181ED4"/>
    <w:rsid w:val="0018207B"/>
    <w:rsid w:val="0018230F"/>
    <w:rsid w:val="00182E61"/>
    <w:rsid w:val="00183245"/>
    <w:rsid w:val="0018482C"/>
    <w:rsid w:val="00184AF4"/>
    <w:rsid w:val="00184D23"/>
    <w:rsid w:val="00185F86"/>
    <w:rsid w:val="00185F8A"/>
    <w:rsid w:val="001865C5"/>
    <w:rsid w:val="0018662A"/>
    <w:rsid w:val="001866B8"/>
    <w:rsid w:val="00186D9A"/>
    <w:rsid w:val="001871CA"/>
    <w:rsid w:val="001873EB"/>
    <w:rsid w:val="00187CCE"/>
    <w:rsid w:val="00187EF6"/>
    <w:rsid w:val="00187F94"/>
    <w:rsid w:val="001907BF"/>
    <w:rsid w:val="00190957"/>
    <w:rsid w:val="00190D4A"/>
    <w:rsid w:val="00190FCA"/>
    <w:rsid w:val="001910B8"/>
    <w:rsid w:val="001918AD"/>
    <w:rsid w:val="00192081"/>
    <w:rsid w:val="00192247"/>
    <w:rsid w:val="001929A9"/>
    <w:rsid w:val="00193074"/>
    <w:rsid w:val="001933A4"/>
    <w:rsid w:val="0019381A"/>
    <w:rsid w:val="00193F3B"/>
    <w:rsid w:val="00193F4E"/>
    <w:rsid w:val="00194432"/>
    <w:rsid w:val="0019527F"/>
    <w:rsid w:val="001953B7"/>
    <w:rsid w:val="00195417"/>
    <w:rsid w:val="001954FD"/>
    <w:rsid w:val="001956D4"/>
    <w:rsid w:val="00195964"/>
    <w:rsid w:val="001959D1"/>
    <w:rsid w:val="00195B35"/>
    <w:rsid w:val="00195B70"/>
    <w:rsid w:val="00195C56"/>
    <w:rsid w:val="0019602C"/>
    <w:rsid w:val="00196102"/>
    <w:rsid w:val="00196825"/>
    <w:rsid w:val="00197046"/>
    <w:rsid w:val="001A0AAB"/>
    <w:rsid w:val="001A0C34"/>
    <w:rsid w:val="001A122C"/>
    <w:rsid w:val="001A1470"/>
    <w:rsid w:val="001A1588"/>
    <w:rsid w:val="001A1DC8"/>
    <w:rsid w:val="001A24CD"/>
    <w:rsid w:val="001A2B8A"/>
    <w:rsid w:val="001A2D27"/>
    <w:rsid w:val="001A2E9B"/>
    <w:rsid w:val="001A346B"/>
    <w:rsid w:val="001A35C3"/>
    <w:rsid w:val="001A365E"/>
    <w:rsid w:val="001A3DB3"/>
    <w:rsid w:val="001A492C"/>
    <w:rsid w:val="001A4C37"/>
    <w:rsid w:val="001A4DE5"/>
    <w:rsid w:val="001A4DFE"/>
    <w:rsid w:val="001A5159"/>
    <w:rsid w:val="001A5D82"/>
    <w:rsid w:val="001A6067"/>
    <w:rsid w:val="001A65ED"/>
    <w:rsid w:val="001A6719"/>
    <w:rsid w:val="001A6E3D"/>
    <w:rsid w:val="001A6EA8"/>
    <w:rsid w:val="001A712F"/>
    <w:rsid w:val="001A7EBE"/>
    <w:rsid w:val="001B070F"/>
    <w:rsid w:val="001B0926"/>
    <w:rsid w:val="001B09E4"/>
    <w:rsid w:val="001B0A07"/>
    <w:rsid w:val="001B10C2"/>
    <w:rsid w:val="001B1658"/>
    <w:rsid w:val="001B18EF"/>
    <w:rsid w:val="001B2572"/>
    <w:rsid w:val="001B2DCA"/>
    <w:rsid w:val="001B2F77"/>
    <w:rsid w:val="001B2FD6"/>
    <w:rsid w:val="001B3791"/>
    <w:rsid w:val="001B3A63"/>
    <w:rsid w:val="001B4515"/>
    <w:rsid w:val="001B537F"/>
    <w:rsid w:val="001B5A48"/>
    <w:rsid w:val="001B5A9C"/>
    <w:rsid w:val="001B5B28"/>
    <w:rsid w:val="001B62BD"/>
    <w:rsid w:val="001B639B"/>
    <w:rsid w:val="001B64CA"/>
    <w:rsid w:val="001B6814"/>
    <w:rsid w:val="001B7C51"/>
    <w:rsid w:val="001C0051"/>
    <w:rsid w:val="001C0128"/>
    <w:rsid w:val="001C0695"/>
    <w:rsid w:val="001C0881"/>
    <w:rsid w:val="001C08ED"/>
    <w:rsid w:val="001C13EA"/>
    <w:rsid w:val="001C1453"/>
    <w:rsid w:val="001C1CED"/>
    <w:rsid w:val="001C26B2"/>
    <w:rsid w:val="001C299B"/>
    <w:rsid w:val="001C3104"/>
    <w:rsid w:val="001C36F7"/>
    <w:rsid w:val="001C3B08"/>
    <w:rsid w:val="001C3B86"/>
    <w:rsid w:val="001C3DA2"/>
    <w:rsid w:val="001C4984"/>
    <w:rsid w:val="001C4C66"/>
    <w:rsid w:val="001C4DB3"/>
    <w:rsid w:val="001C5BCF"/>
    <w:rsid w:val="001C66F4"/>
    <w:rsid w:val="001C7722"/>
    <w:rsid w:val="001C7C2C"/>
    <w:rsid w:val="001D0373"/>
    <w:rsid w:val="001D086B"/>
    <w:rsid w:val="001D0DF6"/>
    <w:rsid w:val="001D108F"/>
    <w:rsid w:val="001D1817"/>
    <w:rsid w:val="001D1A74"/>
    <w:rsid w:val="001D1B2C"/>
    <w:rsid w:val="001D2771"/>
    <w:rsid w:val="001D27A8"/>
    <w:rsid w:val="001D2AC5"/>
    <w:rsid w:val="001D3B0F"/>
    <w:rsid w:val="001D401D"/>
    <w:rsid w:val="001D40EB"/>
    <w:rsid w:val="001D41C3"/>
    <w:rsid w:val="001D490B"/>
    <w:rsid w:val="001D4A61"/>
    <w:rsid w:val="001D4AE4"/>
    <w:rsid w:val="001D4E1A"/>
    <w:rsid w:val="001D4F0A"/>
    <w:rsid w:val="001D534F"/>
    <w:rsid w:val="001D6348"/>
    <w:rsid w:val="001D730C"/>
    <w:rsid w:val="001D7D6A"/>
    <w:rsid w:val="001D7DF6"/>
    <w:rsid w:val="001E01EE"/>
    <w:rsid w:val="001E06F7"/>
    <w:rsid w:val="001E0853"/>
    <w:rsid w:val="001E0AD4"/>
    <w:rsid w:val="001E0F4A"/>
    <w:rsid w:val="001E10FE"/>
    <w:rsid w:val="001E152F"/>
    <w:rsid w:val="001E197E"/>
    <w:rsid w:val="001E1C48"/>
    <w:rsid w:val="001E1DC4"/>
    <w:rsid w:val="001E2850"/>
    <w:rsid w:val="001E285A"/>
    <w:rsid w:val="001E2CCA"/>
    <w:rsid w:val="001E311A"/>
    <w:rsid w:val="001E435D"/>
    <w:rsid w:val="001E468D"/>
    <w:rsid w:val="001E49FC"/>
    <w:rsid w:val="001E54AD"/>
    <w:rsid w:val="001E57DD"/>
    <w:rsid w:val="001E5BDC"/>
    <w:rsid w:val="001E6350"/>
    <w:rsid w:val="001E63F3"/>
    <w:rsid w:val="001E6499"/>
    <w:rsid w:val="001E65C0"/>
    <w:rsid w:val="001E6EBD"/>
    <w:rsid w:val="001E714C"/>
    <w:rsid w:val="001E748B"/>
    <w:rsid w:val="001E7955"/>
    <w:rsid w:val="001E7A20"/>
    <w:rsid w:val="001E7B9A"/>
    <w:rsid w:val="001F0226"/>
    <w:rsid w:val="001F0616"/>
    <w:rsid w:val="001F0FED"/>
    <w:rsid w:val="001F15A1"/>
    <w:rsid w:val="001F1E46"/>
    <w:rsid w:val="001F1EAC"/>
    <w:rsid w:val="001F211D"/>
    <w:rsid w:val="001F2192"/>
    <w:rsid w:val="001F2CEB"/>
    <w:rsid w:val="001F35F3"/>
    <w:rsid w:val="001F3C20"/>
    <w:rsid w:val="001F3F0E"/>
    <w:rsid w:val="001F4024"/>
    <w:rsid w:val="001F4607"/>
    <w:rsid w:val="001F47D3"/>
    <w:rsid w:val="001F4846"/>
    <w:rsid w:val="001F5B02"/>
    <w:rsid w:val="001F5C4A"/>
    <w:rsid w:val="001F5FC5"/>
    <w:rsid w:val="001F64CD"/>
    <w:rsid w:val="001F6EB9"/>
    <w:rsid w:val="001F7372"/>
    <w:rsid w:val="001F76E6"/>
    <w:rsid w:val="001F787B"/>
    <w:rsid w:val="0020000C"/>
    <w:rsid w:val="002003C1"/>
    <w:rsid w:val="00200737"/>
    <w:rsid w:val="00200879"/>
    <w:rsid w:val="00201810"/>
    <w:rsid w:val="0020182D"/>
    <w:rsid w:val="00201868"/>
    <w:rsid w:val="00201E32"/>
    <w:rsid w:val="002035C8"/>
    <w:rsid w:val="00203651"/>
    <w:rsid w:val="00203EAF"/>
    <w:rsid w:val="0020428F"/>
    <w:rsid w:val="00204341"/>
    <w:rsid w:val="002049EF"/>
    <w:rsid w:val="00204EF3"/>
    <w:rsid w:val="00204FD9"/>
    <w:rsid w:val="00205991"/>
    <w:rsid w:val="002061D9"/>
    <w:rsid w:val="00206688"/>
    <w:rsid w:val="00206D36"/>
    <w:rsid w:val="00206DE2"/>
    <w:rsid w:val="002071C4"/>
    <w:rsid w:val="00207596"/>
    <w:rsid w:val="00207D89"/>
    <w:rsid w:val="00210282"/>
    <w:rsid w:val="002103B9"/>
    <w:rsid w:val="00210529"/>
    <w:rsid w:val="00210F23"/>
    <w:rsid w:val="0021151D"/>
    <w:rsid w:val="00211CDB"/>
    <w:rsid w:val="00212088"/>
    <w:rsid w:val="0021238F"/>
    <w:rsid w:val="002125B3"/>
    <w:rsid w:val="00212776"/>
    <w:rsid w:val="00214065"/>
    <w:rsid w:val="00214397"/>
    <w:rsid w:val="0021505E"/>
    <w:rsid w:val="002154F8"/>
    <w:rsid w:val="002158DA"/>
    <w:rsid w:val="00215E7D"/>
    <w:rsid w:val="00216453"/>
    <w:rsid w:val="00216554"/>
    <w:rsid w:val="00216785"/>
    <w:rsid w:val="00216970"/>
    <w:rsid w:val="002175B7"/>
    <w:rsid w:val="00217DCC"/>
    <w:rsid w:val="0022046F"/>
    <w:rsid w:val="00220C5F"/>
    <w:rsid w:val="00220EEB"/>
    <w:rsid w:val="0022126F"/>
    <w:rsid w:val="0022168A"/>
    <w:rsid w:val="0022240C"/>
    <w:rsid w:val="002228A8"/>
    <w:rsid w:val="00222930"/>
    <w:rsid w:val="00222B3A"/>
    <w:rsid w:val="00222E1B"/>
    <w:rsid w:val="0022390F"/>
    <w:rsid w:val="00223B97"/>
    <w:rsid w:val="00223BB3"/>
    <w:rsid w:val="00223D2C"/>
    <w:rsid w:val="00223F64"/>
    <w:rsid w:val="0022548C"/>
    <w:rsid w:val="00225A38"/>
    <w:rsid w:val="00225E8D"/>
    <w:rsid w:val="00226A20"/>
    <w:rsid w:val="00226B51"/>
    <w:rsid w:val="00226ECC"/>
    <w:rsid w:val="0022716B"/>
    <w:rsid w:val="002279F9"/>
    <w:rsid w:val="00227D60"/>
    <w:rsid w:val="00227DD8"/>
    <w:rsid w:val="0023013F"/>
    <w:rsid w:val="002303D2"/>
    <w:rsid w:val="0023084E"/>
    <w:rsid w:val="002313FB"/>
    <w:rsid w:val="00231888"/>
    <w:rsid w:val="00231D2C"/>
    <w:rsid w:val="00232562"/>
    <w:rsid w:val="0023270B"/>
    <w:rsid w:val="002329CF"/>
    <w:rsid w:val="0023348A"/>
    <w:rsid w:val="00233C22"/>
    <w:rsid w:val="00234362"/>
    <w:rsid w:val="002343EA"/>
    <w:rsid w:val="00234552"/>
    <w:rsid w:val="002350E1"/>
    <w:rsid w:val="00235474"/>
    <w:rsid w:val="00235663"/>
    <w:rsid w:val="00235B9C"/>
    <w:rsid w:val="00235D72"/>
    <w:rsid w:val="002360BE"/>
    <w:rsid w:val="002368BF"/>
    <w:rsid w:val="00236BD6"/>
    <w:rsid w:val="00237471"/>
    <w:rsid w:val="0024022F"/>
    <w:rsid w:val="00240AF2"/>
    <w:rsid w:val="002414A8"/>
    <w:rsid w:val="00241611"/>
    <w:rsid w:val="00241635"/>
    <w:rsid w:val="00242052"/>
    <w:rsid w:val="002425B1"/>
    <w:rsid w:val="00242651"/>
    <w:rsid w:val="00242BB1"/>
    <w:rsid w:val="00244794"/>
    <w:rsid w:val="002453C1"/>
    <w:rsid w:val="00245460"/>
    <w:rsid w:val="00245AB2"/>
    <w:rsid w:val="002467D2"/>
    <w:rsid w:val="0024693D"/>
    <w:rsid w:val="00246B61"/>
    <w:rsid w:val="00247376"/>
    <w:rsid w:val="00247A52"/>
    <w:rsid w:val="00247BEE"/>
    <w:rsid w:val="00247D42"/>
    <w:rsid w:val="002506BD"/>
    <w:rsid w:val="00250FAC"/>
    <w:rsid w:val="0025102E"/>
    <w:rsid w:val="00252935"/>
    <w:rsid w:val="00252996"/>
    <w:rsid w:val="00252A99"/>
    <w:rsid w:val="00253E12"/>
    <w:rsid w:val="0025421D"/>
    <w:rsid w:val="002546A6"/>
    <w:rsid w:val="002549C1"/>
    <w:rsid w:val="00254A8F"/>
    <w:rsid w:val="00255D19"/>
    <w:rsid w:val="00255FC3"/>
    <w:rsid w:val="00256690"/>
    <w:rsid w:val="0025678B"/>
    <w:rsid w:val="00256D74"/>
    <w:rsid w:val="0025734B"/>
    <w:rsid w:val="00257398"/>
    <w:rsid w:val="00257560"/>
    <w:rsid w:val="0025789C"/>
    <w:rsid w:val="00257A5C"/>
    <w:rsid w:val="0026004D"/>
    <w:rsid w:val="00260439"/>
    <w:rsid w:val="00260C4E"/>
    <w:rsid w:val="0026180E"/>
    <w:rsid w:val="002624B1"/>
    <w:rsid w:val="00262812"/>
    <w:rsid w:val="0026282E"/>
    <w:rsid w:val="00262E9E"/>
    <w:rsid w:val="00263A1D"/>
    <w:rsid w:val="00263CDA"/>
    <w:rsid w:val="0026437F"/>
    <w:rsid w:val="002643E1"/>
    <w:rsid w:val="00264EDC"/>
    <w:rsid w:val="0026523E"/>
    <w:rsid w:val="002655D7"/>
    <w:rsid w:val="002657AC"/>
    <w:rsid w:val="0026636B"/>
    <w:rsid w:val="00266456"/>
    <w:rsid w:val="002665F8"/>
    <w:rsid w:val="0026729B"/>
    <w:rsid w:val="00267837"/>
    <w:rsid w:val="00267C8B"/>
    <w:rsid w:val="00270061"/>
    <w:rsid w:val="00270506"/>
    <w:rsid w:val="002709D7"/>
    <w:rsid w:val="00270C27"/>
    <w:rsid w:val="00270EE6"/>
    <w:rsid w:val="002710A4"/>
    <w:rsid w:val="002712E0"/>
    <w:rsid w:val="00272434"/>
    <w:rsid w:val="002724C0"/>
    <w:rsid w:val="00272869"/>
    <w:rsid w:val="0027299F"/>
    <w:rsid w:val="00272A2E"/>
    <w:rsid w:val="00272C29"/>
    <w:rsid w:val="0027392D"/>
    <w:rsid w:val="00273B5B"/>
    <w:rsid w:val="00275C3E"/>
    <w:rsid w:val="00275F31"/>
    <w:rsid w:val="002767DD"/>
    <w:rsid w:val="00276C14"/>
    <w:rsid w:val="0027723F"/>
    <w:rsid w:val="002774B6"/>
    <w:rsid w:val="00277E14"/>
    <w:rsid w:val="002811EB"/>
    <w:rsid w:val="00281218"/>
    <w:rsid w:val="00281845"/>
    <w:rsid w:val="00281BA2"/>
    <w:rsid w:val="00282570"/>
    <w:rsid w:val="0028269F"/>
    <w:rsid w:val="00282D8E"/>
    <w:rsid w:val="0028381F"/>
    <w:rsid w:val="0028398E"/>
    <w:rsid w:val="00284BF9"/>
    <w:rsid w:val="00284D09"/>
    <w:rsid w:val="002851DF"/>
    <w:rsid w:val="0028575A"/>
    <w:rsid w:val="002864B9"/>
    <w:rsid w:val="00286EC4"/>
    <w:rsid w:val="002871E7"/>
    <w:rsid w:val="00287340"/>
    <w:rsid w:val="0028760C"/>
    <w:rsid w:val="0028784B"/>
    <w:rsid w:val="00287B7A"/>
    <w:rsid w:val="00287C01"/>
    <w:rsid w:val="00287C8F"/>
    <w:rsid w:val="0029009D"/>
    <w:rsid w:val="002903A5"/>
    <w:rsid w:val="002903FB"/>
    <w:rsid w:val="002905AA"/>
    <w:rsid w:val="00290F1C"/>
    <w:rsid w:val="002915D7"/>
    <w:rsid w:val="002922FE"/>
    <w:rsid w:val="002923F8"/>
    <w:rsid w:val="00292CD8"/>
    <w:rsid w:val="0029348C"/>
    <w:rsid w:val="002934A1"/>
    <w:rsid w:val="00293638"/>
    <w:rsid w:val="002937E6"/>
    <w:rsid w:val="00294A6D"/>
    <w:rsid w:val="00294F51"/>
    <w:rsid w:val="0029555D"/>
    <w:rsid w:val="00295820"/>
    <w:rsid w:val="002967A9"/>
    <w:rsid w:val="00296D90"/>
    <w:rsid w:val="00297247"/>
    <w:rsid w:val="00297254"/>
    <w:rsid w:val="0029729F"/>
    <w:rsid w:val="00297AA9"/>
    <w:rsid w:val="00297F47"/>
    <w:rsid w:val="00297F53"/>
    <w:rsid w:val="002A0460"/>
    <w:rsid w:val="002A08DE"/>
    <w:rsid w:val="002A11EF"/>
    <w:rsid w:val="002A1730"/>
    <w:rsid w:val="002A19FA"/>
    <w:rsid w:val="002A1C9F"/>
    <w:rsid w:val="002A2677"/>
    <w:rsid w:val="002A2B79"/>
    <w:rsid w:val="002A36C9"/>
    <w:rsid w:val="002A3B8D"/>
    <w:rsid w:val="002A3E8C"/>
    <w:rsid w:val="002A3F52"/>
    <w:rsid w:val="002A4334"/>
    <w:rsid w:val="002A4435"/>
    <w:rsid w:val="002A4AF2"/>
    <w:rsid w:val="002A4B6C"/>
    <w:rsid w:val="002A4F08"/>
    <w:rsid w:val="002A5F37"/>
    <w:rsid w:val="002A6262"/>
    <w:rsid w:val="002A697B"/>
    <w:rsid w:val="002A6B95"/>
    <w:rsid w:val="002A6BDB"/>
    <w:rsid w:val="002A75CB"/>
    <w:rsid w:val="002A75F3"/>
    <w:rsid w:val="002A7FBD"/>
    <w:rsid w:val="002B012D"/>
    <w:rsid w:val="002B02DB"/>
    <w:rsid w:val="002B0BC3"/>
    <w:rsid w:val="002B0DBB"/>
    <w:rsid w:val="002B10DE"/>
    <w:rsid w:val="002B12D7"/>
    <w:rsid w:val="002B13C2"/>
    <w:rsid w:val="002B1B29"/>
    <w:rsid w:val="002B1C0C"/>
    <w:rsid w:val="002B1DC5"/>
    <w:rsid w:val="002B1E1A"/>
    <w:rsid w:val="002B23AA"/>
    <w:rsid w:val="002B2954"/>
    <w:rsid w:val="002B2A54"/>
    <w:rsid w:val="002B2F63"/>
    <w:rsid w:val="002B3471"/>
    <w:rsid w:val="002B3697"/>
    <w:rsid w:val="002B37C2"/>
    <w:rsid w:val="002B41FF"/>
    <w:rsid w:val="002B43FC"/>
    <w:rsid w:val="002B4523"/>
    <w:rsid w:val="002B47D1"/>
    <w:rsid w:val="002B4952"/>
    <w:rsid w:val="002B4E3E"/>
    <w:rsid w:val="002B4E50"/>
    <w:rsid w:val="002B4F1F"/>
    <w:rsid w:val="002B4F96"/>
    <w:rsid w:val="002B50B4"/>
    <w:rsid w:val="002B59B7"/>
    <w:rsid w:val="002B5D77"/>
    <w:rsid w:val="002B5D89"/>
    <w:rsid w:val="002B6499"/>
    <w:rsid w:val="002B65A1"/>
    <w:rsid w:val="002B6C49"/>
    <w:rsid w:val="002B714D"/>
    <w:rsid w:val="002B773A"/>
    <w:rsid w:val="002B795C"/>
    <w:rsid w:val="002B7B82"/>
    <w:rsid w:val="002C0749"/>
    <w:rsid w:val="002C0B54"/>
    <w:rsid w:val="002C0E57"/>
    <w:rsid w:val="002C0EA9"/>
    <w:rsid w:val="002C0F41"/>
    <w:rsid w:val="002C1008"/>
    <w:rsid w:val="002C11C8"/>
    <w:rsid w:val="002C1202"/>
    <w:rsid w:val="002C1529"/>
    <w:rsid w:val="002C26DD"/>
    <w:rsid w:val="002C2A0B"/>
    <w:rsid w:val="002C2A8E"/>
    <w:rsid w:val="002C37BB"/>
    <w:rsid w:val="002C39A6"/>
    <w:rsid w:val="002C39A9"/>
    <w:rsid w:val="002C3D2E"/>
    <w:rsid w:val="002C4ABB"/>
    <w:rsid w:val="002C4ACF"/>
    <w:rsid w:val="002C561E"/>
    <w:rsid w:val="002C5E84"/>
    <w:rsid w:val="002C65A9"/>
    <w:rsid w:val="002C6B89"/>
    <w:rsid w:val="002D0790"/>
    <w:rsid w:val="002D0A62"/>
    <w:rsid w:val="002D0E5E"/>
    <w:rsid w:val="002D14F6"/>
    <w:rsid w:val="002D16CD"/>
    <w:rsid w:val="002D1769"/>
    <w:rsid w:val="002D1B16"/>
    <w:rsid w:val="002D22CC"/>
    <w:rsid w:val="002D26D3"/>
    <w:rsid w:val="002D28F6"/>
    <w:rsid w:val="002D2F49"/>
    <w:rsid w:val="002D32FE"/>
    <w:rsid w:val="002D372E"/>
    <w:rsid w:val="002D3881"/>
    <w:rsid w:val="002D3D2C"/>
    <w:rsid w:val="002D3EAB"/>
    <w:rsid w:val="002D4226"/>
    <w:rsid w:val="002D42D3"/>
    <w:rsid w:val="002D455C"/>
    <w:rsid w:val="002D4CB9"/>
    <w:rsid w:val="002D4CFA"/>
    <w:rsid w:val="002D4F3A"/>
    <w:rsid w:val="002D5127"/>
    <w:rsid w:val="002D54FE"/>
    <w:rsid w:val="002D5664"/>
    <w:rsid w:val="002D5999"/>
    <w:rsid w:val="002D5CCD"/>
    <w:rsid w:val="002D6504"/>
    <w:rsid w:val="002D7269"/>
    <w:rsid w:val="002D76E8"/>
    <w:rsid w:val="002D7DC8"/>
    <w:rsid w:val="002E06C3"/>
    <w:rsid w:val="002E26E5"/>
    <w:rsid w:val="002E2C8A"/>
    <w:rsid w:val="002E3266"/>
    <w:rsid w:val="002E3A47"/>
    <w:rsid w:val="002E3CA4"/>
    <w:rsid w:val="002E4632"/>
    <w:rsid w:val="002E49B2"/>
    <w:rsid w:val="002E5887"/>
    <w:rsid w:val="002E5B51"/>
    <w:rsid w:val="002E5F07"/>
    <w:rsid w:val="002E65B6"/>
    <w:rsid w:val="002E65FF"/>
    <w:rsid w:val="002E6912"/>
    <w:rsid w:val="002E69AD"/>
    <w:rsid w:val="002E6A2C"/>
    <w:rsid w:val="002E6A30"/>
    <w:rsid w:val="002E7B78"/>
    <w:rsid w:val="002F0A03"/>
    <w:rsid w:val="002F0A80"/>
    <w:rsid w:val="002F1E23"/>
    <w:rsid w:val="002F1FA0"/>
    <w:rsid w:val="002F274A"/>
    <w:rsid w:val="002F2A5D"/>
    <w:rsid w:val="002F2D64"/>
    <w:rsid w:val="002F33A9"/>
    <w:rsid w:val="002F3851"/>
    <w:rsid w:val="002F3F3A"/>
    <w:rsid w:val="002F44F4"/>
    <w:rsid w:val="002F4BE0"/>
    <w:rsid w:val="002F5321"/>
    <w:rsid w:val="002F5573"/>
    <w:rsid w:val="002F5735"/>
    <w:rsid w:val="002F5E5D"/>
    <w:rsid w:val="002F616B"/>
    <w:rsid w:val="002F63AC"/>
    <w:rsid w:val="002F6465"/>
    <w:rsid w:val="002F6AF3"/>
    <w:rsid w:val="002F6AF5"/>
    <w:rsid w:val="002F6ED2"/>
    <w:rsid w:val="002F7001"/>
    <w:rsid w:val="002F7123"/>
    <w:rsid w:val="002F777B"/>
    <w:rsid w:val="00300196"/>
    <w:rsid w:val="003001EB"/>
    <w:rsid w:val="00300D88"/>
    <w:rsid w:val="00300E27"/>
    <w:rsid w:val="00300E30"/>
    <w:rsid w:val="00301186"/>
    <w:rsid w:val="00301753"/>
    <w:rsid w:val="00302377"/>
    <w:rsid w:val="00302638"/>
    <w:rsid w:val="00302789"/>
    <w:rsid w:val="00303198"/>
    <w:rsid w:val="003033D8"/>
    <w:rsid w:val="00303498"/>
    <w:rsid w:val="003034A3"/>
    <w:rsid w:val="00303DAC"/>
    <w:rsid w:val="003044C5"/>
    <w:rsid w:val="003045C9"/>
    <w:rsid w:val="00304918"/>
    <w:rsid w:val="00304A7D"/>
    <w:rsid w:val="00305982"/>
    <w:rsid w:val="003077C5"/>
    <w:rsid w:val="0030790D"/>
    <w:rsid w:val="003079E7"/>
    <w:rsid w:val="00310098"/>
    <w:rsid w:val="003100A2"/>
    <w:rsid w:val="00310123"/>
    <w:rsid w:val="0031013E"/>
    <w:rsid w:val="003103E3"/>
    <w:rsid w:val="003104EE"/>
    <w:rsid w:val="00310A97"/>
    <w:rsid w:val="00310BD2"/>
    <w:rsid w:val="00311131"/>
    <w:rsid w:val="00311C03"/>
    <w:rsid w:val="00312257"/>
    <w:rsid w:val="0031226B"/>
    <w:rsid w:val="003124B5"/>
    <w:rsid w:val="00312A00"/>
    <w:rsid w:val="00312A0B"/>
    <w:rsid w:val="00312AF2"/>
    <w:rsid w:val="0031370E"/>
    <w:rsid w:val="00313719"/>
    <w:rsid w:val="00314AB1"/>
    <w:rsid w:val="00314AF5"/>
    <w:rsid w:val="00314B31"/>
    <w:rsid w:val="00314CA2"/>
    <w:rsid w:val="00314F7E"/>
    <w:rsid w:val="00315126"/>
    <w:rsid w:val="003157A2"/>
    <w:rsid w:val="003157DC"/>
    <w:rsid w:val="0031661F"/>
    <w:rsid w:val="003168AF"/>
    <w:rsid w:val="00316AE8"/>
    <w:rsid w:val="00316B36"/>
    <w:rsid w:val="00317274"/>
    <w:rsid w:val="0031731C"/>
    <w:rsid w:val="00317A4F"/>
    <w:rsid w:val="00320014"/>
    <w:rsid w:val="0032057A"/>
    <w:rsid w:val="003215DB"/>
    <w:rsid w:val="00321835"/>
    <w:rsid w:val="003218C4"/>
    <w:rsid w:val="00321C39"/>
    <w:rsid w:val="00321C76"/>
    <w:rsid w:val="00321F2E"/>
    <w:rsid w:val="003228DD"/>
    <w:rsid w:val="003229C5"/>
    <w:rsid w:val="00322EFA"/>
    <w:rsid w:val="003232D8"/>
    <w:rsid w:val="0032396E"/>
    <w:rsid w:val="003239EA"/>
    <w:rsid w:val="00324126"/>
    <w:rsid w:val="0032424A"/>
    <w:rsid w:val="003245C5"/>
    <w:rsid w:val="003249E3"/>
    <w:rsid w:val="0032554E"/>
    <w:rsid w:val="0032642E"/>
    <w:rsid w:val="00326829"/>
    <w:rsid w:val="00326C4D"/>
    <w:rsid w:val="0032705F"/>
    <w:rsid w:val="003273AD"/>
    <w:rsid w:val="003279DC"/>
    <w:rsid w:val="00327E3E"/>
    <w:rsid w:val="003306C3"/>
    <w:rsid w:val="00331A3F"/>
    <w:rsid w:val="00331B7F"/>
    <w:rsid w:val="00331C3F"/>
    <w:rsid w:val="00331CDF"/>
    <w:rsid w:val="00333A47"/>
    <w:rsid w:val="00333C26"/>
    <w:rsid w:val="00335AF2"/>
    <w:rsid w:val="00335B60"/>
    <w:rsid w:val="003360C7"/>
    <w:rsid w:val="00336450"/>
    <w:rsid w:val="00336647"/>
    <w:rsid w:val="00337517"/>
    <w:rsid w:val="00337CFB"/>
    <w:rsid w:val="00340E5E"/>
    <w:rsid w:val="00341934"/>
    <w:rsid w:val="00341E9C"/>
    <w:rsid w:val="00342660"/>
    <w:rsid w:val="00342DD5"/>
    <w:rsid w:val="0034338C"/>
    <w:rsid w:val="00343B2C"/>
    <w:rsid w:val="00343D98"/>
    <w:rsid w:val="00343F8D"/>
    <w:rsid w:val="00344110"/>
    <w:rsid w:val="00344929"/>
    <w:rsid w:val="00344EE8"/>
    <w:rsid w:val="00345AA4"/>
    <w:rsid w:val="00345AA8"/>
    <w:rsid w:val="00345AC4"/>
    <w:rsid w:val="00346AE2"/>
    <w:rsid w:val="0034792D"/>
    <w:rsid w:val="003479D9"/>
    <w:rsid w:val="00347ECE"/>
    <w:rsid w:val="00350832"/>
    <w:rsid w:val="00350E18"/>
    <w:rsid w:val="003516CE"/>
    <w:rsid w:val="00351809"/>
    <w:rsid w:val="00351E56"/>
    <w:rsid w:val="0035219B"/>
    <w:rsid w:val="00352236"/>
    <w:rsid w:val="00352339"/>
    <w:rsid w:val="003525B7"/>
    <w:rsid w:val="00352C13"/>
    <w:rsid w:val="0035318F"/>
    <w:rsid w:val="0035385B"/>
    <w:rsid w:val="003543AB"/>
    <w:rsid w:val="00354F7C"/>
    <w:rsid w:val="003552DD"/>
    <w:rsid w:val="00355D75"/>
    <w:rsid w:val="00355EF4"/>
    <w:rsid w:val="00356037"/>
    <w:rsid w:val="00356085"/>
    <w:rsid w:val="00356713"/>
    <w:rsid w:val="00356E16"/>
    <w:rsid w:val="00357000"/>
    <w:rsid w:val="003573C2"/>
    <w:rsid w:val="0035747D"/>
    <w:rsid w:val="003579EF"/>
    <w:rsid w:val="00357E83"/>
    <w:rsid w:val="003600CF"/>
    <w:rsid w:val="00360393"/>
    <w:rsid w:val="00360852"/>
    <w:rsid w:val="00360A25"/>
    <w:rsid w:val="0036156A"/>
    <w:rsid w:val="0036171D"/>
    <w:rsid w:val="00361A66"/>
    <w:rsid w:val="00361BD5"/>
    <w:rsid w:val="00361C64"/>
    <w:rsid w:val="00361E64"/>
    <w:rsid w:val="00361E76"/>
    <w:rsid w:val="00362477"/>
    <w:rsid w:val="00362C60"/>
    <w:rsid w:val="00362D5B"/>
    <w:rsid w:val="00362DCB"/>
    <w:rsid w:val="00363114"/>
    <w:rsid w:val="003633AF"/>
    <w:rsid w:val="0036444D"/>
    <w:rsid w:val="00364595"/>
    <w:rsid w:val="003645FB"/>
    <w:rsid w:val="0036476F"/>
    <w:rsid w:val="00364AC9"/>
    <w:rsid w:val="00364BE9"/>
    <w:rsid w:val="0036552A"/>
    <w:rsid w:val="003655A9"/>
    <w:rsid w:val="00365D7A"/>
    <w:rsid w:val="0036682F"/>
    <w:rsid w:val="00366BE2"/>
    <w:rsid w:val="00367409"/>
    <w:rsid w:val="00370026"/>
    <w:rsid w:val="00370401"/>
    <w:rsid w:val="00370689"/>
    <w:rsid w:val="00370699"/>
    <w:rsid w:val="0037083A"/>
    <w:rsid w:val="00370ED6"/>
    <w:rsid w:val="00371007"/>
    <w:rsid w:val="0037145E"/>
    <w:rsid w:val="0037179B"/>
    <w:rsid w:val="00371BE4"/>
    <w:rsid w:val="00371E1C"/>
    <w:rsid w:val="003726F4"/>
    <w:rsid w:val="003738FC"/>
    <w:rsid w:val="00373EE8"/>
    <w:rsid w:val="00374236"/>
    <w:rsid w:val="003744D0"/>
    <w:rsid w:val="00374C21"/>
    <w:rsid w:val="00375022"/>
    <w:rsid w:val="003758A3"/>
    <w:rsid w:val="00375CD8"/>
    <w:rsid w:val="00376462"/>
    <w:rsid w:val="00376657"/>
    <w:rsid w:val="00376826"/>
    <w:rsid w:val="00376A90"/>
    <w:rsid w:val="00377269"/>
    <w:rsid w:val="0037767F"/>
    <w:rsid w:val="00377A97"/>
    <w:rsid w:val="00377B90"/>
    <w:rsid w:val="00380AA3"/>
    <w:rsid w:val="003812D4"/>
    <w:rsid w:val="00381589"/>
    <w:rsid w:val="0038197D"/>
    <w:rsid w:val="003821EA"/>
    <w:rsid w:val="003829AD"/>
    <w:rsid w:val="003835F9"/>
    <w:rsid w:val="00383BD2"/>
    <w:rsid w:val="00383CAF"/>
    <w:rsid w:val="00383E85"/>
    <w:rsid w:val="003846BC"/>
    <w:rsid w:val="00384B76"/>
    <w:rsid w:val="00384E86"/>
    <w:rsid w:val="003854E9"/>
    <w:rsid w:val="00385917"/>
    <w:rsid w:val="003862C3"/>
    <w:rsid w:val="00386528"/>
    <w:rsid w:val="0038679B"/>
    <w:rsid w:val="00386930"/>
    <w:rsid w:val="00386AB2"/>
    <w:rsid w:val="00386F5C"/>
    <w:rsid w:val="0038707C"/>
    <w:rsid w:val="0038715D"/>
    <w:rsid w:val="00387371"/>
    <w:rsid w:val="00387428"/>
    <w:rsid w:val="0038743E"/>
    <w:rsid w:val="00387B66"/>
    <w:rsid w:val="003904EC"/>
    <w:rsid w:val="003906AA"/>
    <w:rsid w:val="003907CA"/>
    <w:rsid w:val="00390880"/>
    <w:rsid w:val="0039094D"/>
    <w:rsid w:val="003909CA"/>
    <w:rsid w:val="00390B02"/>
    <w:rsid w:val="003910A9"/>
    <w:rsid w:val="00391C3F"/>
    <w:rsid w:val="00391C93"/>
    <w:rsid w:val="0039239D"/>
    <w:rsid w:val="00393371"/>
    <w:rsid w:val="00393500"/>
    <w:rsid w:val="003938A7"/>
    <w:rsid w:val="00394466"/>
    <w:rsid w:val="00394602"/>
    <w:rsid w:val="00394608"/>
    <w:rsid w:val="00394DD8"/>
    <w:rsid w:val="00396561"/>
    <w:rsid w:val="00396C30"/>
    <w:rsid w:val="00396D22"/>
    <w:rsid w:val="00396ED9"/>
    <w:rsid w:val="00397011"/>
    <w:rsid w:val="003A025E"/>
    <w:rsid w:val="003A1988"/>
    <w:rsid w:val="003A1DED"/>
    <w:rsid w:val="003A2561"/>
    <w:rsid w:val="003A2661"/>
    <w:rsid w:val="003A2693"/>
    <w:rsid w:val="003A3664"/>
    <w:rsid w:val="003A3AB1"/>
    <w:rsid w:val="003A4229"/>
    <w:rsid w:val="003A46AF"/>
    <w:rsid w:val="003A4E70"/>
    <w:rsid w:val="003A5961"/>
    <w:rsid w:val="003A5A07"/>
    <w:rsid w:val="003A5C8F"/>
    <w:rsid w:val="003A5CF5"/>
    <w:rsid w:val="003A62B1"/>
    <w:rsid w:val="003A70A3"/>
    <w:rsid w:val="003A7E7C"/>
    <w:rsid w:val="003A7EB1"/>
    <w:rsid w:val="003B0B98"/>
    <w:rsid w:val="003B0E6D"/>
    <w:rsid w:val="003B1381"/>
    <w:rsid w:val="003B1CC7"/>
    <w:rsid w:val="003B275D"/>
    <w:rsid w:val="003B2943"/>
    <w:rsid w:val="003B2A1E"/>
    <w:rsid w:val="003B2EC7"/>
    <w:rsid w:val="003B3764"/>
    <w:rsid w:val="003B3BE4"/>
    <w:rsid w:val="003B3C86"/>
    <w:rsid w:val="003B451E"/>
    <w:rsid w:val="003B547E"/>
    <w:rsid w:val="003B6532"/>
    <w:rsid w:val="003B7135"/>
    <w:rsid w:val="003B78E0"/>
    <w:rsid w:val="003C0B46"/>
    <w:rsid w:val="003C0B54"/>
    <w:rsid w:val="003C13BB"/>
    <w:rsid w:val="003C1483"/>
    <w:rsid w:val="003C19A4"/>
    <w:rsid w:val="003C1BC8"/>
    <w:rsid w:val="003C1D2C"/>
    <w:rsid w:val="003C1D53"/>
    <w:rsid w:val="003C24E5"/>
    <w:rsid w:val="003C2A9E"/>
    <w:rsid w:val="003C2C79"/>
    <w:rsid w:val="003C2EAC"/>
    <w:rsid w:val="003C34CE"/>
    <w:rsid w:val="003C366D"/>
    <w:rsid w:val="003C36D3"/>
    <w:rsid w:val="003C3886"/>
    <w:rsid w:val="003C3F9E"/>
    <w:rsid w:val="003C4174"/>
    <w:rsid w:val="003C41A0"/>
    <w:rsid w:val="003C4371"/>
    <w:rsid w:val="003C43B3"/>
    <w:rsid w:val="003C4ABE"/>
    <w:rsid w:val="003C523F"/>
    <w:rsid w:val="003C54E3"/>
    <w:rsid w:val="003C7339"/>
    <w:rsid w:val="003C74A9"/>
    <w:rsid w:val="003C78B9"/>
    <w:rsid w:val="003D04B4"/>
    <w:rsid w:val="003D0AA2"/>
    <w:rsid w:val="003D0B38"/>
    <w:rsid w:val="003D0FA6"/>
    <w:rsid w:val="003D11B1"/>
    <w:rsid w:val="003D167E"/>
    <w:rsid w:val="003D2B25"/>
    <w:rsid w:val="003D2F72"/>
    <w:rsid w:val="003D3428"/>
    <w:rsid w:val="003D37CB"/>
    <w:rsid w:val="003D395F"/>
    <w:rsid w:val="003D52A9"/>
    <w:rsid w:val="003D53FA"/>
    <w:rsid w:val="003D57D8"/>
    <w:rsid w:val="003D59E4"/>
    <w:rsid w:val="003D6AAE"/>
    <w:rsid w:val="003D7246"/>
    <w:rsid w:val="003D7BC5"/>
    <w:rsid w:val="003D7FB7"/>
    <w:rsid w:val="003E06FE"/>
    <w:rsid w:val="003E0C03"/>
    <w:rsid w:val="003E0D7F"/>
    <w:rsid w:val="003E103C"/>
    <w:rsid w:val="003E10C3"/>
    <w:rsid w:val="003E14F6"/>
    <w:rsid w:val="003E1851"/>
    <w:rsid w:val="003E2291"/>
    <w:rsid w:val="003E2784"/>
    <w:rsid w:val="003E3131"/>
    <w:rsid w:val="003E3A6D"/>
    <w:rsid w:val="003E43FA"/>
    <w:rsid w:val="003E4FBE"/>
    <w:rsid w:val="003E5543"/>
    <w:rsid w:val="003E6075"/>
    <w:rsid w:val="003E6276"/>
    <w:rsid w:val="003E6620"/>
    <w:rsid w:val="003E67C6"/>
    <w:rsid w:val="003E6866"/>
    <w:rsid w:val="003E6D3A"/>
    <w:rsid w:val="003F005C"/>
    <w:rsid w:val="003F167D"/>
    <w:rsid w:val="003F16EA"/>
    <w:rsid w:val="003F2822"/>
    <w:rsid w:val="003F285E"/>
    <w:rsid w:val="003F2D2D"/>
    <w:rsid w:val="003F310D"/>
    <w:rsid w:val="003F42DA"/>
    <w:rsid w:val="003F44DD"/>
    <w:rsid w:val="003F51DA"/>
    <w:rsid w:val="003F5296"/>
    <w:rsid w:val="003F5715"/>
    <w:rsid w:val="003F6346"/>
    <w:rsid w:val="003F64BF"/>
    <w:rsid w:val="003F6800"/>
    <w:rsid w:val="003F6E5E"/>
    <w:rsid w:val="003F7563"/>
    <w:rsid w:val="003F7B1C"/>
    <w:rsid w:val="004002EF"/>
    <w:rsid w:val="00400536"/>
    <w:rsid w:val="0040082B"/>
    <w:rsid w:val="00400B6D"/>
    <w:rsid w:val="00400D36"/>
    <w:rsid w:val="00402048"/>
    <w:rsid w:val="004021C7"/>
    <w:rsid w:val="00402739"/>
    <w:rsid w:val="00402AD1"/>
    <w:rsid w:val="00402E6B"/>
    <w:rsid w:val="0040400C"/>
    <w:rsid w:val="00404032"/>
    <w:rsid w:val="00404091"/>
    <w:rsid w:val="00404595"/>
    <w:rsid w:val="004045E2"/>
    <w:rsid w:val="004049E5"/>
    <w:rsid w:val="00404DDD"/>
    <w:rsid w:val="0040534E"/>
    <w:rsid w:val="0040537D"/>
    <w:rsid w:val="004054C1"/>
    <w:rsid w:val="00405578"/>
    <w:rsid w:val="0040586F"/>
    <w:rsid w:val="004059E1"/>
    <w:rsid w:val="00405C77"/>
    <w:rsid w:val="004068D2"/>
    <w:rsid w:val="00406D44"/>
    <w:rsid w:val="00407394"/>
    <w:rsid w:val="0040753D"/>
    <w:rsid w:val="004075A4"/>
    <w:rsid w:val="0040776C"/>
    <w:rsid w:val="00407CA4"/>
    <w:rsid w:val="0041005D"/>
    <w:rsid w:val="004100DE"/>
    <w:rsid w:val="00410184"/>
    <w:rsid w:val="00410879"/>
    <w:rsid w:val="0041090E"/>
    <w:rsid w:val="00410D7B"/>
    <w:rsid w:val="004112A2"/>
    <w:rsid w:val="00411599"/>
    <w:rsid w:val="00411C21"/>
    <w:rsid w:val="0041250A"/>
    <w:rsid w:val="004135CE"/>
    <w:rsid w:val="00413AE2"/>
    <w:rsid w:val="00413D34"/>
    <w:rsid w:val="004143C0"/>
    <w:rsid w:val="00414483"/>
    <w:rsid w:val="00414959"/>
    <w:rsid w:val="00415C8E"/>
    <w:rsid w:val="00415F4F"/>
    <w:rsid w:val="004160D1"/>
    <w:rsid w:val="0041618F"/>
    <w:rsid w:val="00416877"/>
    <w:rsid w:val="00417AB4"/>
    <w:rsid w:val="00417DCB"/>
    <w:rsid w:val="004200B8"/>
    <w:rsid w:val="00420135"/>
    <w:rsid w:val="00420445"/>
    <w:rsid w:val="00421089"/>
    <w:rsid w:val="004213AF"/>
    <w:rsid w:val="00421534"/>
    <w:rsid w:val="004219B5"/>
    <w:rsid w:val="0042262C"/>
    <w:rsid w:val="00422E7F"/>
    <w:rsid w:val="00423DEB"/>
    <w:rsid w:val="004240C9"/>
    <w:rsid w:val="004240F0"/>
    <w:rsid w:val="00424242"/>
    <w:rsid w:val="004249BE"/>
    <w:rsid w:val="00424BB6"/>
    <w:rsid w:val="00425EF0"/>
    <w:rsid w:val="00426693"/>
    <w:rsid w:val="004274DC"/>
    <w:rsid w:val="00427892"/>
    <w:rsid w:val="00427B39"/>
    <w:rsid w:val="00427F77"/>
    <w:rsid w:val="004305F1"/>
    <w:rsid w:val="00430656"/>
    <w:rsid w:val="00430918"/>
    <w:rsid w:val="00430E48"/>
    <w:rsid w:val="00430ECD"/>
    <w:rsid w:val="00430F6A"/>
    <w:rsid w:val="004313D2"/>
    <w:rsid w:val="004314CD"/>
    <w:rsid w:val="004323D8"/>
    <w:rsid w:val="00432B04"/>
    <w:rsid w:val="00432E66"/>
    <w:rsid w:val="00433311"/>
    <w:rsid w:val="00433A67"/>
    <w:rsid w:val="00433C55"/>
    <w:rsid w:val="00433CE5"/>
    <w:rsid w:val="00433F9B"/>
    <w:rsid w:val="004349C2"/>
    <w:rsid w:val="00434C59"/>
    <w:rsid w:val="00435215"/>
    <w:rsid w:val="00435251"/>
    <w:rsid w:val="004352C4"/>
    <w:rsid w:val="00435996"/>
    <w:rsid w:val="00435CB4"/>
    <w:rsid w:val="00435ED9"/>
    <w:rsid w:val="00436BFB"/>
    <w:rsid w:val="00436CAB"/>
    <w:rsid w:val="00436EB7"/>
    <w:rsid w:val="00437296"/>
    <w:rsid w:val="00437554"/>
    <w:rsid w:val="00437921"/>
    <w:rsid w:val="00437B48"/>
    <w:rsid w:val="00440030"/>
    <w:rsid w:val="00440613"/>
    <w:rsid w:val="00441A47"/>
    <w:rsid w:val="00441C8E"/>
    <w:rsid w:val="004424F6"/>
    <w:rsid w:val="00442582"/>
    <w:rsid w:val="00442B4B"/>
    <w:rsid w:val="00442E05"/>
    <w:rsid w:val="00443612"/>
    <w:rsid w:val="0044458A"/>
    <w:rsid w:val="0044474B"/>
    <w:rsid w:val="004463C0"/>
    <w:rsid w:val="00446958"/>
    <w:rsid w:val="00446E46"/>
    <w:rsid w:val="00446E87"/>
    <w:rsid w:val="00447D05"/>
    <w:rsid w:val="004501C3"/>
    <w:rsid w:val="00450761"/>
    <w:rsid w:val="004508FE"/>
    <w:rsid w:val="00451047"/>
    <w:rsid w:val="004513A1"/>
    <w:rsid w:val="00451499"/>
    <w:rsid w:val="0045195B"/>
    <w:rsid w:val="004519F0"/>
    <w:rsid w:val="00451AF9"/>
    <w:rsid w:val="00451C3C"/>
    <w:rsid w:val="004525E4"/>
    <w:rsid w:val="004526E8"/>
    <w:rsid w:val="00452757"/>
    <w:rsid w:val="00454D18"/>
    <w:rsid w:val="004554E1"/>
    <w:rsid w:val="00455984"/>
    <w:rsid w:val="00455E8F"/>
    <w:rsid w:val="00455F0D"/>
    <w:rsid w:val="00457B49"/>
    <w:rsid w:val="0046009C"/>
    <w:rsid w:val="00460210"/>
    <w:rsid w:val="00460685"/>
    <w:rsid w:val="00460D03"/>
    <w:rsid w:val="00460EEB"/>
    <w:rsid w:val="0046239B"/>
    <w:rsid w:val="004636C5"/>
    <w:rsid w:val="00463CA1"/>
    <w:rsid w:val="00463CAB"/>
    <w:rsid w:val="00464561"/>
    <w:rsid w:val="00464A57"/>
    <w:rsid w:val="00465776"/>
    <w:rsid w:val="00465B3E"/>
    <w:rsid w:val="00465C09"/>
    <w:rsid w:val="0046604C"/>
    <w:rsid w:val="00466318"/>
    <w:rsid w:val="00466F0B"/>
    <w:rsid w:val="0046717A"/>
    <w:rsid w:val="00467816"/>
    <w:rsid w:val="00467858"/>
    <w:rsid w:val="00467ED8"/>
    <w:rsid w:val="00470729"/>
    <w:rsid w:val="00470F19"/>
    <w:rsid w:val="00471514"/>
    <w:rsid w:val="004719E9"/>
    <w:rsid w:val="00471DCA"/>
    <w:rsid w:val="004721EC"/>
    <w:rsid w:val="00472F00"/>
    <w:rsid w:val="00473312"/>
    <w:rsid w:val="00473976"/>
    <w:rsid w:val="00473FE1"/>
    <w:rsid w:val="0047475C"/>
    <w:rsid w:val="00474948"/>
    <w:rsid w:val="00474C01"/>
    <w:rsid w:val="00474DA8"/>
    <w:rsid w:val="004751AE"/>
    <w:rsid w:val="00475A7A"/>
    <w:rsid w:val="00475FE2"/>
    <w:rsid w:val="00476255"/>
    <w:rsid w:val="00476765"/>
    <w:rsid w:val="00476890"/>
    <w:rsid w:val="00476A07"/>
    <w:rsid w:val="00476CCE"/>
    <w:rsid w:val="004772C2"/>
    <w:rsid w:val="0048020A"/>
    <w:rsid w:val="00480709"/>
    <w:rsid w:val="004808B0"/>
    <w:rsid w:val="00480A22"/>
    <w:rsid w:val="0048132D"/>
    <w:rsid w:val="00481500"/>
    <w:rsid w:val="004823BD"/>
    <w:rsid w:val="0048355C"/>
    <w:rsid w:val="00483611"/>
    <w:rsid w:val="00483A57"/>
    <w:rsid w:val="00483B7D"/>
    <w:rsid w:val="00484585"/>
    <w:rsid w:val="00484629"/>
    <w:rsid w:val="0048484B"/>
    <w:rsid w:val="0048488D"/>
    <w:rsid w:val="00484A01"/>
    <w:rsid w:val="00485288"/>
    <w:rsid w:val="00485609"/>
    <w:rsid w:val="00485644"/>
    <w:rsid w:val="00485B7A"/>
    <w:rsid w:val="00485CDE"/>
    <w:rsid w:val="004863FB"/>
    <w:rsid w:val="0048646D"/>
    <w:rsid w:val="00486AF4"/>
    <w:rsid w:val="004870DE"/>
    <w:rsid w:val="00487424"/>
    <w:rsid w:val="00487571"/>
    <w:rsid w:val="00490D29"/>
    <w:rsid w:val="004911B3"/>
    <w:rsid w:val="004916AD"/>
    <w:rsid w:val="0049183C"/>
    <w:rsid w:val="004919E0"/>
    <w:rsid w:val="004919EE"/>
    <w:rsid w:val="00491D60"/>
    <w:rsid w:val="00491F09"/>
    <w:rsid w:val="00491FE8"/>
    <w:rsid w:val="004925EA"/>
    <w:rsid w:val="00492C0F"/>
    <w:rsid w:val="00492E60"/>
    <w:rsid w:val="00493DB8"/>
    <w:rsid w:val="00493F2E"/>
    <w:rsid w:val="0049413C"/>
    <w:rsid w:val="00494A90"/>
    <w:rsid w:val="0049533D"/>
    <w:rsid w:val="004953FA"/>
    <w:rsid w:val="00495881"/>
    <w:rsid w:val="00496104"/>
    <w:rsid w:val="00496538"/>
    <w:rsid w:val="00496D62"/>
    <w:rsid w:val="00496DD3"/>
    <w:rsid w:val="00496E85"/>
    <w:rsid w:val="00497CDD"/>
    <w:rsid w:val="00497D58"/>
    <w:rsid w:val="004A00F4"/>
    <w:rsid w:val="004A0103"/>
    <w:rsid w:val="004A04C9"/>
    <w:rsid w:val="004A088D"/>
    <w:rsid w:val="004A114E"/>
    <w:rsid w:val="004A2878"/>
    <w:rsid w:val="004A2FC3"/>
    <w:rsid w:val="004A3222"/>
    <w:rsid w:val="004A37CB"/>
    <w:rsid w:val="004A3AC1"/>
    <w:rsid w:val="004A4623"/>
    <w:rsid w:val="004A4A4E"/>
    <w:rsid w:val="004A4D4D"/>
    <w:rsid w:val="004A4FCE"/>
    <w:rsid w:val="004A5161"/>
    <w:rsid w:val="004A618B"/>
    <w:rsid w:val="004A6629"/>
    <w:rsid w:val="004A72C9"/>
    <w:rsid w:val="004A7CEC"/>
    <w:rsid w:val="004A7D20"/>
    <w:rsid w:val="004B00A4"/>
    <w:rsid w:val="004B0E14"/>
    <w:rsid w:val="004B127F"/>
    <w:rsid w:val="004B1280"/>
    <w:rsid w:val="004B151A"/>
    <w:rsid w:val="004B1681"/>
    <w:rsid w:val="004B1704"/>
    <w:rsid w:val="004B1BD8"/>
    <w:rsid w:val="004B26FE"/>
    <w:rsid w:val="004B297B"/>
    <w:rsid w:val="004B2BD2"/>
    <w:rsid w:val="004B2C97"/>
    <w:rsid w:val="004B2ECC"/>
    <w:rsid w:val="004B3C9E"/>
    <w:rsid w:val="004B3D4C"/>
    <w:rsid w:val="004B3DDE"/>
    <w:rsid w:val="004B3FE6"/>
    <w:rsid w:val="004B457C"/>
    <w:rsid w:val="004B46A4"/>
    <w:rsid w:val="004B4A35"/>
    <w:rsid w:val="004B4A3A"/>
    <w:rsid w:val="004B4F37"/>
    <w:rsid w:val="004B5812"/>
    <w:rsid w:val="004B5B1A"/>
    <w:rsid w:val="004B5E5A"/>
    <w:rsid w:val="004B5F47"/>
    <w:rsid w:val="004B6130"/>
    <w:rsid w:val="004B6525"/>
    <w:rsid w:val="004B6687"/>
    <w:rsid w:val="004B7931"/>
    <w:rsid w:val="004B7FE6"/>
    <w:rsid w:val="004C05EF"/>
    <w:rsid w:val="004C0A75"/>
    <w:rsid w:val="004C0AB8"/>
    <w:rsid w:val="004C10AC"/>
    <w:rsid w:val="004C1138"/>
    <w:rsid w:val="004C1237"/>
    <w:rsid w:val="004C130B"/>
    <w:rsid w:val="004C19E7"/>
    <w:rsid w:val="004C2083"/>
    <w:rsid w:val="004C20A8"/>
    <w:rsid w:val="004C21D5"/>
    <w:rsid w:val="004C2C00"/>
    <w:rsid w:val="004C32CE"/>
    <w:rsid w:val="004C371D"/>
    <w:rsid w:val="004C3AE6"/>
    <w:rsid w:val="004C3CF2"/>
    <w:rsid w:val="004C40D8"/>
    <w:rsid w:val="004C48C2"/>
    <w:rsid w:val="004C5AAE"/>
    <w:rsid w:val="004C5BD1"/>
    <w:rsid w:val="004C5E59"/>
    <w:rsid w:val="004C5F9E"/>
    <w:rsid w:val="004C6211"/>
    <w:rsid w:val="004C62BB"/>
    <w:rsid w:val="004C6401"/>
    <w:rsid w:val="004C6A9D"/>
    <w:rsid w:val="004C6EEF"/>
    <w:rsid w:val="004C7341"/>
    <w:rsid w:val="004C7E22"/>
    <w:rsid w:val="004D0226"/>
    <w:rsid w:val="004D0313"/>
    <w:rsid w:val="004D043C"/>
    <w:rsid w:val="004D0976"/>
    <w:rsid w:val="004D0A69"/>
    <w:rsid w:val="004D12C0"/>
    <w:rsid w:val="004D234A"/>
    <w:rsid w:val="004D2EDD"/>
    <w:rsid w:val="004D3249"/>
    <w:rsid w:val="004D33DF"/>
    <w:rsid w:val="004D377C"/>
    <w:rsid w:val="004D3ADE"/>
    <w:rsid w:val="004D4275"/>
    <w:rsid w:val="004D4836"/>
    <w:rsid w:val="004D487C"/>
    <w:rsid w:val="004D538F"/>
    <w:rsid w:val="004D5F6F"/>
    <w:rsid w:val="004D61B5"/>
    <w:rsid w:val="004D62DA"/>
    <w:rsid w:val="004D6590"/>
    <w:rsid w:val="004D6666"/>
    <w:rsid w:val="004D67E1"/>
    <w:rsid w:val="004D6BE8"/>
    <w:rsid w:val="004D6D33"/>
    <w:rsid w:val="004D7604"/>
    <w:rsid w:val="004D775C"/>
    <w:rsid w:val="004D78CC"/>
    <w:rsid w:val="004D79AF"/>
    <w:rsid w:val="004E0108"/>
    <w:rsid w:val="004E06B1"/>
    <w:rsid w:val="004E0B6E"/>
    <w:rsid w:val="004E0E09"/>
    <w:rsid w:val="004E11A8"/>
    <w:rsid w:val="004E12E7"/>
    <w:rsid w:val="004E14B3"/>
    <w:rsid w:val="004E15A5"/>
    <w:rsid w:val="004E2AA2"/>
    <w:rsid w:val="004E2CD8"/>
    <w:rsid w:val="004E321E"/>
    <w:rsid w:val="004E3EEA"/>
    <w:rsid w:val="004E422F"/>
    <w:rsid w:val="004E5078"/>
    <w:rsid w:val="004E557F"/>
    <w:rsid w:val="004E69E7"/>
    <w:rsid w:val="004E6CE4"/>
    <w:rsid w:val="004E741E"/>
    <w:rsid w:val="004E7D4B"/>
    <w:rsid w:val="004F068F"/>
    <w:rsid w:val="004F1440"/>
    <w:rsid w:val="004F1746"/>
    <w:rsid w:val="004F17C9"/>
    <w:rsid w:val="004F1D43"/>
    <w:rsid w:val="004F228A"/>
    <w:rsid w:val="004F3599"/>
    <w:rsid w:val="004F409E"/>
    <w:rsid w:val="004F4861"/>
    <w:rsid w:val="004F4901"/>
    <w:rsid w:val="004F4BF4"/>
    <w:rsid w:val="004F5075"/>
    <w:rsid w:val="004F62C8"/>
    <w:rsid w:val="004F64B4"/>
    <w:rsid w:val="004F6FD7"/>
    <w:rsid w:val="004F7165"/>
    <w:rsid w:val="004F72C9"/>
    <w:rsid w:val="005005C2"/>
    <w:rsid w:val="00500747"/>
    <w:rsid w:val="0050117C"/>
    <w:rsid w:val="00501740"/>
    <w:rsid w:val="00501C6F"/>
    <w:rsid w:val="00501CB0"/>
    <w:rsid w:val="00502EA9"/>
    <w:rsid w:val="00503096"/>
    <w:rsid w:val="00503364"/>
    <w:rsid w:val="005034BC"/>
    <w:rsid w:val="00503A21"/>
    <w:rsid w:val="00503C41"/>
    <w:rsid w:val="00503E32"/>
    <w:rsid w:val="00504991"/>
    <w:rsid w:val="00504C4F"/>
    <w:rsid w:val="00505CF8"/>
    <w:rsid w:val="00505DC0"/>
    <w:rsid w:val="005067B5"/>
    <w:rsid w:val="005068D7"/>
    <w:rsid w:val="00506A47"/>
    <w:rsid w:val="00506C66"/>
    <w:rsid w:val="005076CE"/>
    <w:rsid w:val="005078A6"/>
    <w:rsid w:val="00507998"/>
    <w:rsid w:val="00507A11"/>
    <w:rsid w:val="0051003B"/>
    <w:rsid w:val="005103D3"/>
    <w:rsid w:val="005107B2"/>
    <w:rsid w:val="00510E34"/>
    <w:rsid w:val="00511089"/>
    <w:rsid w:val="005119D1"/>
    <w:rsid w:val="00511CE2"/>
    <w:rsid w:val="00512452"/>
    <w:rsid w:val="005127A7"/>
    <w:rsid w:val="005131FB"/>
    <w:rsid w:val="00513473"/>
    <w:rsid w:val="005134D5"/>
    <w:rsid w:val="005139F1"/>
    <w:rsid w:val="00514038"/>
    <w:rsid w:val="005154A3"/>
    <w:rsid w:val="005159F7"/>
    <w:rsid w:val="00515BEC"/>
    <w:rsid w:val="00515C2A"/>
    <w:rsid w:val="0051615E"/>
    <w:rsid w:val="0051648D"/>
    <w:rsid w:val="00516590"/>
    <w:rsid w:val="00516C9F"/>
    <w:rsid w:val="00516E76"/>
    <w:rsid w:val="0051734E"/>
    <w:rsid w:val="00517D8B"/>
    <w:rsid w:val="00517E12"/>
    <w:rsid w:val="00520220"/>
    <w:rsid w:val="00520531"/>
    <w:rsid w:val="00520622"/>
    <w:rsid w:val="00520972"/>
    <w:rsid w:val="005209C4"/>
    <w:rsid w:val="005209FF"/>
    <w:rsid w:val="00520D42"/>
    <w:rsid w:val="00520DBF"/>
    <w:rsid w:val="00521073"/>
    <w:rsid w:val="005214FA"/>
    <w:rsid w:val="0052181D"/>
    <w:rsid w:val="00521D81"/>
    <w:rsid w:val="00522CE0"/>
    <w:rsid w:val="00523795"/>
    <w:rsid w:val="00523859"/>
    <w:rsid w:val="00524045"/>
    <w:rsid w:val="005256FD"/>
    <w:rsid w:val="00525838"/>
    <w:rsid w:val="0052585B"/>
    <w:rsid w:val="00525F55"/>
    <w:rsid w:val="005263B5"/>
    <w:rsid w:val="00526E58"/>
    <w:rsid w:val="0052702F"/>
    <w:rsid w:val="005271F1"/>
    <w:rsid w:val="00527202"/>
    <w:rsid w:val="00527358"/>
    <w:rsid w:val="00527F57"/>
    <w:rsid w:val="005303F9"/>
    <w:rsid w:val="0053107F"/>
    <w:rsid w:val="00531627"/>
    <w:rsid w:val="00531C93"/>
    <w:rsid w:val="00532620"/>
    <w:rsid w:val="005326E8"/>
    <w:rsid w:val="00532835"/>
    <w:rsid w:val="00532B6C"/>
    <w:rsid w:val="00532C28"/>
    <w:rsid w:val="00533097"/>
    <w:rsid w:val="0053339A"/>
    <w:rsid w:val="0053377E"/>
    <w:rsid w:val="00533E76"/>
    <w:rsid w:val="00533F5A"/>
    <w:rsid w:val="00533FDF"/>
    <w:rsid w:val="0053485E"/>
    <w:rsid w:val="00534F7A"/>
    <w:rsid w:val="005357D6"/>
    <w:rsid w:val="00535871"/>
    <w:rsid w:val="00535902"/>
    <w:rsid w:val="00536810"/>
    <w:rsid w:val="00536C2C"/>
    <w:rsid w:val="005372A7"/>
    <w:rsid w:val="00537334"/>
    <w:rsid w:val="00537763"/>
    <w:rsid w:val="0054085F"/>
    <w:rsid w:val="005409F2"/>
    <w:rsid w:val="00540BF0"/>
    <w:rsid w:val="0054133E"/>
    <w:rsid w:val="0054153A"/>
    <w:rsid w:val="00541C55"/>
    <w:rsid w:val="0054233D"/>
    <w:rsid w:val="0054243F"/>
    <w:rsid w:val="005426D5"/>
    <w:rsid w:val="00542AB2"/>
    <w:rsid w:val="0054306C"/>
    <w:rsid w:val="00543255"/>
    <w:rsid w:val="005432BE"/>
    <w:rsid w:val="005433CD"/>
    <w:rsid w:val="00543FB3"/>
    <w:rsid w:val="0054461D"/>
    <w:rsid w:val="005448B9"/>
    <w:rsid w:val="00544A82"/>
    <w:rsid w:val="0054554C"/>
    <w:rsid w:val="00545631"/>
    <w:rsid w:val="00545AD8"/>
    <w:rsid w:val="00545B11"/>
    <w:rsid w:val="00546100"/>
    <w:rsid w:val="00547866"/>
    <w:rsid w:val="0054795A"/>
    <w:rsid w:val="00547B0B"/>
    <w:rsid w:val="00547BED"/>
    <w:rsid w:val="00547C74"/>
    <w:rsid w:val="00550109"/>
    <w:rsid w:val="0055023E"/>
    <w:rsid w:val="0055089B"/>
    <w:rsid w:val="00550F64"/>
    <w:rsid w:val="00551DAD"/>
    <w:rsid w:val="00551E19"/>
    <w:rsid w:val="00552EAF"/>
    <w:rsid w:val="00553C07"/>
    <w:rsid w:val="00553F97"/>
    <w:rsid w:val="005543A8"/>
    <w:rsid w:val="005544BC"/>
    <w:rsid w:val="005547BF"/>
    <w:rsid w:val="00554839"/>
    <w:rsid w:val="00554DA6"/>
    <w:rsid w:val="005557E0"/>
    <w:rsid w:val="005559FE"/>
    <w:rsid w:val="00556830"/>
    <w:rsid w:val="00556CD4"/>
    <w:rsid w:val="00556D10"/>
    <w:rsid w:val="00557EBC"/>
    <w:rsid w:val="00557EEC"/>
    <w:rsid w:val="005602F7"/>
    <w:rsid w:val="00560427"/>
    <w:rsid w:val="00560ED3"/>
    <w:rsid w:val="00560F4D"/>
    <w:rsid w:val="0056135B"/>
    <w:rsid w:val="00561819"/>
    <w:rsid w:val="00561A64"/>
    <w:rsid w:val="00561DFC"/>
    <w:rsid w:val="00562236"/>
    <w:rsid w:val="00562824"/>
    <w:rsid w:val="00562CE9"/>
    <w:rsid w:val="0056347F"/>
    <w:rsid w:val="0056366A"/>
    <w:rsid w:val="00563BDB"/>
    <w:rsid w:val="005642C4"/>
    <w:rsid w:val="005642C9"/>
    <w:rsid w:val="00564398"/>
    <w:rsid w:val="005644A6"/>
    <w:rsid w:val="00565318"/>
    <w:rsid w:val="00565AB5"/>
    <w:rsid w:val="00565DA8"/>
    <w:rsid w:val="0056651B"/>
    <w:rsid w:val="0056673B"/>
    <w:rsid w:val="0056731A"/>
    <w:rsid w:val="00567773"/>
    <w:rsid w:val="00570152"/>
    <w:rsid w:val="00570181"/>
    <w:rsid w:val="005702F9"/>
    <w:rsid w:val="00570747"/>
    <w:rsid w:val="005708A4"/>
    <w:rsid w:val="005713D1"/>
    <w:rsid w:val="00571572"/>
    <w:rsid w:val="00571A34"/>
    <w:rsid w:val="00571B77"/>
    <w:rsid w:val="0057244F"/>
    <w:rsid w:val="005724F0"/>
    <w:rsid w:val="005725B0"/>
    <w:rsid w:val="005725CB"/>
    <w:rsid w:val="005729CF"/>
    <w:rsid w:val="00572A2A"/>
    <w:rsid w:val="00572F66"/>
    <w:rsid w:val="00572FCB"/>
    <w:rsid w:val="00573126"/>
    <w:rsid w:val="005732A1"/>
    <w:rsid w:val="00573454"/>
    <w:rsid w:val="005734F6"/>
    <w:rsid w:val="00573577"/>
    <w:rsid w:val="00573C9E"/>
    <w:rsid w:val="0057428F"/>
    <w:rsid w:val="0057458B"/>
    <w:rsid w:val="00574702"/>
    <w:rsid w:val="00574CEF"/>
    <w:rsid w:val="00575082"/>
    <w:rsid w:val="00575485"/>
    <w:rsid w:val="00575630"/>
    <w:rsid w:val="005759BC"/>
    <w:rsid w:val="00575D70"/>
    <w:rsid w:val="00575FDD"/>
    <w:rsid w:val="00576A83"/>
    <w:rsid w:val="00576AC6"/>
    <w:rsid w:val="00576CB8"/>
    <w:rsid w:val="005773E1"/>
    <w:rsid w:val="0057791D"/>
    <w:rsid w:val="00577EC1"/>
    <w:rsid w:val="0058026D"/>
    <w:rsid w:val="0058030C"/>
    <w:rsid w:val="0058033D"/>
    <w:rsid w:val="00580366"/>
    <w:rsid w:val="0058079E"/>
    <w:rsid w:val="005809E5"/>
    <w:rsid w:val="00581455"/>
    <w:rsid w:val="00581895"/>
    <w:rsid w:val="00582CD2"/>
    <w:rsid w:val="00582E1B"/>
    <w:rsid w:val="00582FFF"/>
    <w:rsid w:val="00583658"/>
    <w:rsid w:val="00583A66"/>
    <w:rsid w:val="00584436"/>
    <w:rsid w:val="00584493"/>
    <w:rsid w:val="0058561D"/>
    <w:rsid w:val="0058577A"/>
    <w:rsid w:val="00585B57"/>
    <w:rsid w:val="00586592"/>
    <w:rsid w:val="00586882"/>
    <w:rsid w:val="00586EBA"/>
    <w:rsid w:val="00587945"/>
    <w:rsid w:val="00587ED6"/>
    <w:rsid w:val="00590322"/>
    <w:rsid w:val="00590703"/>
    <w:rsid w:val="00591304"/>
    <w:rsid w:val="00592073"/>
    <w:rsid w:val="0059344E"/>
    <w:rsid w:val="00593535"/>
    <w:rsid w:val="0059371D"/>
    <w:rsid w:val="00593AD0"/>
    <w:rsid w:val="00594A27"/>
    <w:rsid w:val="00595A45"/>
    <w:rsid w:val="00595C10"/>
    <w:rsid w:val="00596065"/>
    <w:rsid w:val="0059652B"/>
    <w:rsid w:val="00596628"/>
    <w:rsid w:val="00596700"/>
    <w:rsid w:val="0059687C"/>
    <w:rsid w:val="00596A8E"/>
    <w:rsid w:val="00596E8D"/>
    <w:rsid w:val="0059729B"/>
    <w:rsid w:val="005973EA"/>
    <w:rsid w:val="00597E88"/>
    <w:rsid w:val="005A0179"/>
    <w:rsid w:val="005A08BF"/>
    <w:rsid w:val="005A09DA"/>
    <w:rsid w:val="005A0E45"/>
    <w:rsid w:val="005A169E"/>
    <w:rsid w:val="005A18A4"/>
    <w:rsid w:val="005A1CD3"/>
    <w:rsid w:val="005A2082"/>
    <w:rsid w:val="005A22FE"/>
    <w:rsid w:val="005A2AAC"/>
    <w:rsid w:val="005A3268"/>
    <w:rsid w:val="005A3D57"/>
    <w:rsid w:val="005A40CE"/>
    <w:rsid w:val="005A477E"/>
    <w:rsid w:val="005A53AE"/>
    <w:rsid w:val="005A5FB3"/>
    <w:rsid w:val="005A697F"/>
    <w:rsid w:val="005A69C1"/>
    <w:rsid w:val="005A6B73"/>
    <w:rsid w:val="005A6E69"/>
    <w:rsid w:val="005A7658"/>
    <w:rsid w:val="005B09C7"/>
    <w:rsid w:val="005B0E55"/>
    <w:rsid w:val="005B1284"/>
    <w:rsid w:val="005B1669"/>
    <w:rsid w:val="005B1822"/>
    <w:rsid w:val="005B18C6"/>
    <w:rsid w:val="005B1AA4"/>
    <w:rsid w:val="005B1F43"/>
    <w:rsid w:val="005B26BB"/>
    <w:rsid w:val="005B3464"/>
    <w:rsid w:val="005B34CB"/>
    <w:rsid w:val="005B37CC"/>
    <w:rsid w:val="005B3D20"/>
    <w:rsid w:val="005B4A31"/>
    <w:rsid w:val="005B4A9C"/>
    <w:rsid w:val="005B4B12"/>
    <w:rsid w:val="005B4B34"/>
    <w:rsid w:val="005B4D69"/>
    <w:rsid w:val="005B5057"/>
    <w:rsid w:val="005B5C4A"/>
    <w:rsid w:val="005B6113"/>
    <w:rsid w:val="005B64AD"/>
    <w:rsid w:val="005B6A26"/>
    <w:rsid w:val="005B747A"/>
    <w:rsid w:val="005B7CE9"/>
    <w:rsid w:val="005C0117"/>
    <w:rsid w:val="005C07BF"/>
    <w:rsid w:val="005C0B40"/>
    <w:rsid w:val="005C0F9C"/>
    <w:rsid w:val="005C117E"/>
    <w:rsid w:val="005C119C"/>
    <w:rsid w:val="005C1E45"/>
    <w:rsid w:val="005C23E9"/>
    <w:rsid w:val="005C24E4"/>
    <w:rsid w:val="005C4442"/>
    <w:rsid w:val="005C4656"/>
    <w:rsid w:val="005C496C"/>
    <w:rsid w:val="005C5348"/>
    <w:rsid w:val="005C534E"/>
    <w:rsid w:val="005C5992"/>
    <w:rsid w:val="005C5AE5"/>
    <w:rsid w:val="005C6892"/>
    <w:rsid w:val="005C6BF8"/>
    <w:rsid w:val="005C6DCD"/>
    <w:rsid w:val="005C7BD3"/>
    <w:rsid w:val="005D0265"/>
    <w:rsid w:val="005D062C"/>
    <w:rsid w:val="005D0FA3"/>
    <w:rsid w:val="005D18EE"/>
    <w:rsid w:val="005D207B"/>
    <w:rsid w:val="005D20CB"/>
    <w:rsid w:val="005D216E"/>
    <w:rsid w:val="005D2205"/>
    <w:rsid w:val="005D2214"/>
    <w:rsid w:val="005D3380"/>
    <w:rsid w:val="005D342E"/>
    <w:rsid w:val="005D37C9"/>
    <w:rsid w:val="005D3B0F"/>
    <w:rsid w:val="005D4942"/>
    <w:rsid w:val="005D4C7A"/>
    <w:rsid w:val="005D578F"/>
    <w:rsid w:val="005D58B6"/>
    <w:rsid w:val="005D5B52"/>
    <w:rsid w:val="005D5F0B"/>
    <w:rsid w:val="005D60CB"/>
    <w:rsid w:val="005D6964"/>
    <w:rsid w:val="005D6EC8"/>
    <w:rsid w:val="005D717F"/>
    <w:rsid w:val="005D7A25"/>
    <w:rsid w:val="005D7B36"/>
    <w:rsid w:val="005D7BA7"/>
    <w:rsid w:val="005E070A"/>
    <w:rsid w:val="005E0BE0"/>
    <w:rsid w:val="005E0FA3"/>
    <w:rsid w:val="005E15CA"/>
    <w:rsid w:val="005E15DE"/>
    <w:rsid w:val="005E1CEF"/>
    <w:rsid w:val="005E21B9"/>
    <w:rsid w:val="005E25C6"/>
    <w:rsid w:val="005E2A0F"/>
    <w:rsid w:val="005E37DB"/>
    <w:rsid w:val="005E4391"/>
    <w:rsid w:val="005E4747"/>
    <w:rsid w:val="005E4C03"/>
    <w:rsid w:val="005E5145"/>
    <w:rsid w:val="005E547F"/>
    <w:rsid w:val="005E5747"/>
    <w:rsid w:val="005E6018"/>
    <w:rsid w:val="005E6242"/>
    <w:rsid w:val="005E66B3"/>
    <w:rsid w:val="005E6AA5"/>
    <w:rsid w:val="005E6F21"/>
    <w:rsid w:val="005E7BBC"/>
    <w:rsid w:val="005F1065"/>
    <w:rsid w:val="005F110E"/>
    <w:rsid w:val="005F1480"/>
    <w:rsid w:val="005F149B"/>
    <w:rsid w:val="005F3674"/>
    <w:rsid w:val="005F3A40"/>
    <w:rsid w:val="005F3CD7"/>
    <w:rsid w:val="005F3F4F"/>
    <w:rsid w:val="005F4538"/>
    <w:rsid w:val="005F4D63"/>
    <w:rsid w:val="005F4F0C"/>
    <w:rsid w:val="005F5097"/>
    <w:rsid w:val="005F53AC"/>
    <w:rsid w:val="005F5C92"/>
    <w:rsid w:val="005F5DB1"/>
    <w:rsid w:val="005F5E30"/>
    <w:rsid w:val="005F610D"/>
    <w:rsid w:val="005F73F5"/>
    <w:rsid w:val="005F7913"/>
    <w:rsid w:val="00601D67"/>
    <w:rsid w:val="00602447"/>
    <w:rsid w:val="00602B34"/>
    <w:rsid w:val="00602B4D"/>
    <w:rsid w:val="00602F56"/>
    <w:rsid w:val="00603063"/>
    <w:rsid w:val="00603703"/>
    <w:rsid w:val="00603966"/>
    <w:rsid w:val="00603C39"/>
    <w:rsid w:val="00603FD1"/>
    <w:rsid w:val="00604C15"/>
    <w:rsid w:val="00604C7E"/>
    <w:rsid w:val="006050A5"/>
    <w:rsid w:val="00605306"/>
    <w:rsid w:val="0060533E"/>
    <w:rsid w:val="00605495"/>
    <w:rsid w:val="006055EB"/>
    <w:rsid w:val="006058A5"/>
    <w:rsid w:val="00605CFA"/>
    <w:rsid w:val="00605E7C"/>
    <w:rsid w:val="006060C0"/>
    <w:rsid w:val="006061DA"/>
    <w:rsid w:val="00606878"/>
    <w:rsid w:val="0060699E"/>
    <w:rsid w:val="00606E3D"/>
    <w:rsid w:val="006076A5"/>
    <w:rsid w:val="00607845"/>
    <w:rsid w:val="00607DFA"/>
    <w:rsid w:val="00610028"/>
    <w:rsid w:val="00610092"/>
    <w:rsid w:val="00610246"/>
    <w:rsid w:val="00610293"/>
    <w:rsid w:val="00610346"/>
    <w:rsid w:val="006104E2"/>
    <w:rsid w:val="006106E1"/>
    <w:rsid w:val="00611D0D"/>
    <w:rsid w:val="0061228A"/>
    <w:rsid w:val="00612858"/>
    <w:rsid w:val="00612C2B"/>
    <w:rsid w:val="00613A6B"/>
    <w:rsid w:val="00613A9A"/>
    <w:rsid w:val="00614A92"/>
    <w:rsid w:val="00614D76"/>
    <w:rsid w:val="006154F3"/>
    <w:rsid w:val="00615E26"/>
    <w:rsid w:val="00615F13"/>
    <w:rsid w:val="00615FB6"/>
    <w:rsid w:val="006161BB"/>
    <w:rsid w:val="006163B8"/>
    <w:rsid w:val="00616D02"/>
    <w:rsid w:val="00616D3A"/>
    <w:rsid w:val="00617964"/>
    <w:rsid w:val="00620F0C"/>
    <w:rsid w:val="006210E5"/>
    <w:rsid w:val="0062111C"/>
    <w:rsid w:val="00621FEC"/>
    <w:rsid w:val="00622331"/>
    <w:rsid w:val="00622575"/>
    <w:rsid w:val="00622E92"/>
    <w:rsid w:val="00623202"/>
    <w:rsid w:val="006234C5"/>
    <w:rsid w:val="0062404A"/>
    <w:rsid w:val="00624620"/>
    <w:rsid w:val="00624CB7"/>
    <w:rsid w:val="00625383"/>
    <w:rsid w:val="006255E4"/>
    <w:rsid w:val="00626692"/>
    <w:rsid w:val="006266E9"/>
    <w:rsid w:val="0062721A"/>
    <w:rsid w:val="00627389"/>
    <w:rsid w:val="006279B5"/>
    <w:rsid w:val="00627F94"/>
    <w:rsid w:val="00631895"/>
    <w:rsid w:val="006318CC"/>
    <w:rsid w:val="00631FBE"/>
    <w:rsid w:val="00632928"/>
    <w:rsid w:val="006334E7"/>
    <w:rsid w:val="00633A59"/>
    <w:rsid w:val="006346E3"/>
    <w:rsid w:val="00634D50"/>
    <w:rsid w:val="006351BF"/>
    <w:rsid w:val="0063563F"/>
    <w:rsid w:val="00635D5E"/>
    <w:rsid w:val="00635F62"/>
    <w:rsid w:val="00635FD0"/>
    <w:rsid w:val="006363AC"/>
    <w:rsid w:val="006364E1"/>
    <w:rsid w:val="0063695A"/>
    <w:rsid w:val="00637348"/>
    <w:rsid w:val="00637384"/>
    <w:rsid w:val="00637439"/>
    <w:rsid w:val="006376CD"/>
    <w:rsid w:val="00637E4F"/>
    <w:rsid w:val="0064019F"/>
    <w:rsid w:val="006407F1"/>
    <w:rsid w:val="00640C94"/>
    <w:rsid w:val="00640FA2"/>
    <w:rsid w:val="0064156F"/>
    <w:rsid w:val="00641876"/>
    <w:rsid w:val="0064260C"/>
    <w:rsid w:val="006428C2"/>
    <w:rsid w:val="0064349B"/>
    <w:rsid w:val="006436E3"/>
    <w:rsid w:val="00644559"/>
    <w:rsid w:val="00644579"/>
    <w:rsid w:val="0064469A"/>
    <w:rsid w:val="006448AB"/>
    <w:rsid w:val="006448BE"/>
    <w:rsid w:val="006454D0"/>
    <w:rsid w:val="00645DA0"/>
    <w:rsid w:val="006460FB"/>
    <w:rsid w:val="00646927"/>
    <w:rsid w:val="00646C61"/>
    <w:rsid w:val="006472C5"/>
    <w:rsid w:val="00647403"/>
    <w:rsid w:val="00647ADB"/>
    <w:rsid w:val="0065061F"/>
    <w:rsid w:val="00650688"/>
    <w:rsid w:val="006507D2"/>
    <w:rsid w:val="0065084B"/>
    <w:rsid w:val="00650980"/>
    <w:rsid w:val="00650D06"/>
    <w:rsid w:val="00650D3C"/>
    <w:rsid w:val="006510C8"/>
    <w:rsid w:val="006515D6"/>
    <w:rsid w:val="00651A6B"/>
    <w:rsid w:val="00651B90"/>
    <w:rsid w:val="00651FE9"/>
    <w:rsid w:val="006522D8"/>
    <w:rsid w:val="0065348A"/>
    <w:rsid w:val="00653A1E"/>
    <w:rsid w:val="00653E65"/>
    <w:rsid w:val="006543C0"/>
    <w:rsid w:val="006545BF"/>
    <w:rsid w:val="006546DE"/>
    <w:rsid w:val="00654719"/>
    <w:rsid w:val="00654DF6"/>
    <w:rsid w:val="00654EC0"/>
    <w:rsid w:val="00654FE9"/>
    <w:rsid w:val="00655561"/>
    <w:rsid w:val="00655763"/>
    <w:rsid w:val="006558E6"/>
    <w:rsid w:val="00655C27"/>
    <w:rsid w:val="006563B8"/>
    <w:rsid w:val="00656708"/>
    <w:rsid w:val="00656FD0"/>
    <w:rsid w:val="006576CD"/>
    <w:rsid w:val="00657DC7"/>
    <w:rsid w:val="006603AE"/>
    <w:rsid w:val="006604FD"/>
    <w:rsid w:val="00660DB4"/>
    <w:rsid w:val="00660DEC"/>
    <w:rsid w:val="0066101A"/>
    <w:rsid w:val="00661052"/>
    <w:rsid w:val="00661635"/>
    <w:rsid w:val="0066225A"/>
    <w:rsid w:val="00662845"/>
    <w:rsid w:val="006628F1"/>
    <w:rsid w:val="0066310A"/>
    <w:rsid w:val="00663307"/>
    <w:rsid w:val="00663399"/>
    <w:rsid w:val="006636A7"/>
    <w:rsid w:val="00663828"/>
    <w:rsid w:val="00663D34"/>
    <w:rsid w:val="00664CE2"/>
    <w:rsid w:val="00665CB9"/>
    <w:rsid w:val="0066662E"/>
    <w:rsid w:val="00666766"/>
    <w:rsid w:val="00667936"/>
    <w:rsid w:val="00667C89"/>
    <w:rsid w:val="00667E75"/>
    <w:rsid w:val="00670A76"/>
    <w:rsid w:val="00671616"/>
    <w:rsid w:val="00671656"/>
    <w:rsid w:val="0067203B"/>
    <w:rsid w:val="0067286B"/>
    <w:rsid w:val="006732D6"/>
    <w:rsid w:val="006734FF"/>
    <w:rsid w:val="00673822"/>
    <w:rsid w:val="0067389E"/>
    <w:rsid w:val="00673C1C"/>
    <w:rsid w:val="00673CE3"/>
    <w:rsid w:val="006748CA"/>
    <w:rsid w:val="00674EF7"/>
    <w:rsid w:val="00674FF7"/>
    <w:rsid w:val="0067504D"/>
    <w:rsid w:val="006757CD"/>
    <w:rsid w:val="0067594E"/>
    <w:rsid w:val="00676B5A"/>
    <w:rsid w:val="00677388"/>
    <w:rsid w:val="00677BA1"/>
    <w:rsid w:val="00677FC9"/>
    <w:rsid w:val="00680016"/>
    <w:rsid w:val="0068060F"/>
    <w:rsid w:val="00680EC1"/>
    <w:rsid w:val="00681036"/>
    <w:rsid w:val="00681623"/>
    <w:rsid w:val="006818BA"/>
    <w:rsid w:val="006825B8"/>
    <w:rsid w:val="00682A3A"/>
    <w:rsid w:val="0068318D"/>
    <w:rsid w:val="0068377B"/>
    <w:rsid w:val="006839B4"/>
    <w:rsid w:val="00683DE0"/>
    <w:rsid w:val="0068433D"/>
    <w:rsid w:val="00685788"/>
    <w:rsid w:val="00685878"/>
    <w:rsid w:val="00685A78"/>
    <w:rsid w:val="0068641E"/>
    <w:rsid w:val="006868D2"/>
    <w:rsid w:val="00686C18"/>
    <w:rsid w:val="006870B1"/>
    <w:rsid w:val="00687BB1"/>
    <w:rsid w:val="00687F21"/>
    <w:rsid w:val="0069017E"/>
    <w:rsid w:val="006909D0"/>
    <w:rsid w:val="00690CFC"/>
    <w:rsid w:val="006912C7"/>
    <w:rsid w:val="0069164E"/>
    <w:rsid w:val="0069181D"/>
    <w:rsid w:val="00691914"/>
    <w:rsid w:val="00691DD8"/>
    <w:rsid w:val="00691E48"/>
    <w:rsid w:val="00691F9B"/>
    <w:rsid w:val="00691FBF"/>
    <w:rsid w:val="0069237A"/>
    <w:rsid w:val="006923B8"/>
    <w:rsid w:val="00692F53"/>
    <w:rsid w:val="00693721"/>
    <w:rsid w:val="00693AB2"/>
    <w:rsid w:val="00693E59"/>
    <w:rsid w:val="00693EAE"/>
    <w:rsid w:val="00694418"/>
    <w:rsid w:val="00694532"/>
    <w:rsid w:val="00694D83"/>
    <w:rsid w:val="00694F13"/>
    <w:rsid w:val="00695CC3"/>
    <w:rsid w:val="006967AD"/>
    <w:rsid w:val="00696848"/>
    <w:rsid w:val="006968D2"/>
    <w:rsid w:val="00697CA3"/>
    <w:rsid w:val="00697D2A"/>
    <w:rsid w:val="00697D5A"/>
    <w:rsid w:val="006A0DDC"/>
    <w:rsid w:val="006A0F50"/>
    <w:rsid w:val="006A1739"/>
    <w:rsid w:val="006A1991"/>
    <w:rsid w:val="006A1F66"/>
    <w:rsid w:val="006A2BD9"/>
    <w:rsid w:val="006A4900"/>
    <w:rsid w:val="006A493C"/>
    <w:rsid w:val="006A4ACE"/>
    <w:rsid w:val="006A50B4"/>
    <w:rsid w:val="006A5441"/>
    <w:rsid w:val="006A5765"/>
    <w:rsid w:val="006A5A17"/>
    <w:rsid w:val="006A5E10"/>
    <w:rsid w:val="006A62E9"/>
    <w:rsid w:val="006A63AB"/>
    <w:rsid w:val="006A66F8"/>
    <w:rsid w:val="006A6846"/>
    <w:rsid w:val="006A6EA8"/>
    <w:rsid w:val="006A73AA"/>
    <w:rsid w:val="006A762C"/>
    <w:rsid w:val="006A79C7"/>
    <w:rsid w:val="006B1101"/>
    <w:rsid w:val="006B187F"/>
    <w:rsid w:val="006B18EE"/>
    <w:rsid w:val="006B1EDC"/>
    <w:rsid w:val="006B1F3B"/>
    <w:rsid w:val="006B2194"/>
    <w:rsid w:val="006B25E6"/>
    <w:rsid w:val="006B2DC9"/>
    <w:rsid w:val="006B3378"/>
    <w:rsid w:val="006B384A"/>
    <w:rsid w:val="006B4479"/>
    <w:rsid w:val="006B4B64"/>
    <w:rsid w:val="006B4E1A"/>
    <w:rsid w:val="006B5D26"/>
    <w:rsid w:val="006B5EA1"/>
    <w:rsid w:val="006B60DA"/>
    <w:rsid w:val="006B621E"/>
    <w:rsid w:val="006B6321"/>
    <w:rsid w:val="006B6567"/>
    <w:rsid w:val="006C0723"/>
    <w:rsid w:val="006C0E47"/>
    <w:rsid w:val="006C12C6"/>
    <w:rsid w:val="006C1434"/>
    <w:rsid w:val="006C17AF"/>
    <w:rsid w:val="006C18AD"/>
    <w:rsid w:val="006C1D1D"/>
    <w:rsid w:val="006C1F3B"/>
    <w:rsid w:val="006C20B3"/>
    <w:rsid w:val="006C246A"/>
    <w:rsid w:val="006C294B"/>
    <w:rsid w:val="006C2A9F"/>
    <w:rsid w:val="006C30FB"/>
    <w:rsid w:val="006C33E3"/>
    <w:rsid w:val="006C38DE"/>
    <w:rsid w:val="006C3D02"/>
    <w:rsid w:val="006C41A8"/>
    <w:rsid w:val="006C4500"/>
    <w:rsid w:val="006C4C72"/>
    <w:rsid w:val="006C5658"/>
    <w:rsid w:val="006C5FE8"/>
    <w:rsid w:val="006C6A93"/>
    <w:rsid w:val="006C6E43"/>
    <w:rsid w:val="006C7690"/>
    <w:rsid w:val="006C796A"/>
    <w:rsid w:val="006D04F3"/>
    <w:rsid w:val="006D08C6"/>
    <w:rsid w:val="006D11FC"/>
    <w:rsid w:val="006D1308"/>
    <w:rsid w:val="006D228D"/>
    <w:rsid w:val="006D27E9"/>
    <w:rsid w:val="006D35F0"/>
    <w:rsid w:val="006D3FE3"/>
    <w:rsid w:val="006D3FE6"/>
    <w:rsid w:val="006D496F"/>
    <w:rsid w:val="006D4D92"/>
    <w:rsid w:val="006D5685"/>
    <w:rsid w:val="006D6BDC"/>
    <w:rsid w:val="006D7760"/>
    <w:rsid w:val="006D7A43"/>
    <w:rsid w:val="006D7C95"/>
    <w:rsid w:val="006D7F9D"/>
    <w:rsid w:val="006E1B38"/>
    <w:rsid w:val="006E2454"/>
    <w:rsid w:val="006E2544"/>
    <w:rsid w:val="006E28DF"/>
    <w:rsid w:val="006E3173"/>
    <w:rsid w:val="006E3306"/>
    <w:rsid w:val="006E39C1"/>
    <w:rsid w:val="006E3BF1"/>
    <w:rsid w:val="006E4249"/>
    <w:rsid w:val="006E5176"/>
    <w:rsid w:val="006E535F"/>
    <w:rsid w:val="006E5AFF"/>
    <w:rsid w:val="006E5C0B"/>
    <w:rsid w:val="006E635A"/>
    <w:rsid w:val="006E7DB5"/>
    <w:rsid w:val="006F00FD"/>
    <w:rsid w:val="006F03EB"/>
    <w:rsid w:val="006F0601"/>
    <w:rsid w:val="006F105D"/>
    <w:rsid w:val="006F17BC"/>
    <w:rsid w:val="006F201E"/>
    <w:rsid w:val="006F230B"/>
    <w:rsid w:val="006F2634"/>
    <w:rsid w:val="006F28A4"/>
    <w:rsid w:val="006F2B1F"/>
    <w:rsid w:val="006F2CD7"/>
    <w:rsid w:val="006F4B61"/>
    <w:rsid w:val="006F4DA7"/>
    <w:rsid w:val="006F4F02"/>
    <w:rsid w:val="006F5032"/>
    <w:rsid w:val="006F50C0"/>
    <w:rsid w:val="006F5E8A"/>
    <w:rsid w:val="006F5F9E"/>
    <w:rsid w:val="006F6032"/>
    <w:rsid w:val="006F607D"/>
    <w:rsid w:val="006F6096"/>
    <w:rsid w:val="006F6414"/>
    <w:rsid w:val="006F689B"/>
    <w:rsid w:val="006F6B82"/>
    <w:rsid w:val="006F7CEE"/>
    <w:rsid w:val="006F7F5F"/>
    <w:rsid w:val="007006F1"/>
    <w:rsid w:val="0070084D"/>
    <w:rsid w:val="007008C6"/>
    <w:rsid w:val="00700B1C"/>
    <w:rsid w:val="0070145A"/>
    <w:rsid w:val="00701DC8"/>
    <w:rsid w:val="0070211B"/>
    <w:rsid w:val="00702E41"/>
    <w:rsid w:val="0070323F"/>
    <w:rsid w:val="0070338D"/>
    <w:rsid w:val="00703A89"/>
    <w:rsid w:val="00704183"/>
    <w:rsid w:val="00704B62"/>
    <w:rsid w:val="00704C3D"/>
    <w:rsid w:val="00704E31"/>
    <w:rsid w:val="007053B6"/>
    <w:rsid w:val="00705514"/>
    <w:rsid w:val="00705DA7"/>
    <w:rsid w:val="00706E1D"/>
    <w:rsid w:val="007070B6"/>
    <w:rsid w:val="0070743B"/>
    <w:rsid w:val="007076CA"/>
    <w:rsid w:val="0070783C"/>
    <w:rsid w:val="00710079"/>
    <w:rsid w:val="00710224"/>
    <w:rsid w:val="00710715"/>
    <w:rsid w:val="00710B5A"/>
    <w:rsid w:val="00710BA3"/>
    <w:rsid w:val="00710C1E"/>
    <w:rsid w:val="007118BA"/>
    <w:rsid w:val="00711D90"/>
    <w:rsid w:val="00711E43"/>
    <w:rsid w:val="00712BB8"/>
    <w:rsid w:val="00712D31"/>
    <w:rsid w:val="007136DA"/>
    <w:rsid w:val="00713C3D"/>
    <w:rsid w:val="00713F84"/>
    <w:rsid w:val="00714247"/>
    <w:rsid w:val="0071437A"/>
    <w:rsid w:val="0071464F"/>
    <w:rsid w:val="00714A2E"/>
    <w:rsid w:val="00714BAA"/>
    <w:rsid w:val="00714F2A"/>
    <w:rsid w:val="0071520F"/>
    <w:rsid w:val="00715358"/>
    <w:rsid w:val="007156F2"/>
    <w:rsid w:val="00715733"/>
    <w:rsid w:val="007159D4"/>
    <w:rsid w:val="0071678E"/>
    <w:rsid w:val="007168D0"/>
    <w:rsid w:val="00717002"/>
    <w:rsid w:val="00717A31"/>
    <w:rsid w:val="00720072"/>
    <w:rsid w:val="007207A1"/>
    <w:rsid w:val="00720BFF"/>
    <w:rsid w:val="00720E69"/>
    <w:rsid w:val="007215D5"/>
    <w:rsid w:val="00722213"/>
    <w:rsid w:val="0072232D"/>
    <w:rsid w:val="00722682"/>
    <w:rsid w:val="007229DF"/>
    <w:rsid w:val="00722A21"/>
    <w:rsid w:val="00722B70"/>
    <w:rsid w:val="00722C54"/>
    <w:rsid w:val="00723404"/>
    <w:rsid w:val="007237E5"/>
    <w:rsid w:val="00723AAF"/>
    <w:rsid w:val="00723AD0"/>
    <w:rsid w:val="00723EA1"/>
    <w:rsid w:val="00724366"/>
    <w:rsid w:val="00724432"/>
    <w:rsid w:val="00724E8A"/>
    <w:rsid w:val="007251D5"/>
    <w:rsid w:val="007251F0"/>
    <w:rsid w:val="00725208"/>
    <w:rsid w:val="00725445"/>
    <w:rsid w:val="00725AAB"/>
    <w:rsid w:val="00725C98"/>
    <w:rsid w:val="00725F0D"/>
    <w:rsid w:val="00726555"/>
    <w:rsid w:val="00726574"/>
    <w:rsid w:val="0072667F"/>
    <w:rsid w:val="007267A6"/>
    <w:rsid w:val="00726A05"/>
    <w:rsid w:val="007273F8"/>
    <w:rsid w:val="00727CA1"/>
    <w:rsid w:val="00727F12"/>
    <w:rsid w:val="00730242"/>
    <w:rsid w:val="00730A0A"/>
    <w:rsid w:val="00730B25"/>
    <w:rsid w:val="00730DC4"/>
    <w:rsid w:val="00730F97"/>
    <w:rsid w:val="00730FCE"/>
    <w:rsid w:val="00731126"/>
    <w:rsid w:val="00731592"/>
    <w:rsid w:val="00731725"/>
    <w:rsid w:val="0073182D"/>
    <w:rsid w:val="007318FB"/>
    <w:rsid w:val="00731F10"/>
    <w:rsid w:val="007330E9"/>
    <w:rsid w:val="0073373F"/>
    <w:rsid w:val="0073393A"/>
    <w:rsid w:val="00734568"/>
    <w:rsid w:val="00734A91"/>
    <w:rsid w:val="00734D44"/>
    <w:rsid w:val="007350E4"/>
    <w:rsid w:val="007354D2"/>
    <w:rsid w:val="007358D4"/>
    <w:rsid w:val="007360F9"/>
    <w:rsid w:val="00736662"/>
    <w:rsid w:val="007368B3"/>
    <w:rsid w:val="0073690B"/>
    <w:rsid w:val="00736960"/>
    <w:rsid w:val="007371DD"/>
    <w:rsid w:val="00737FAD"/>
    <w:rsid w:val="0074008C"/>
    <w:rsid w:val="0074030D"/>
    <w:rsid w:val="00740847"/>
    <w:rsid w:val="00740899"/>
    <w:rsid w:val="00740DB9"/>
    <w:rsid w:val="007414BD"/>
    <w:rsid w:val="00741597"/>
    <w:rsid w:val="007416B4"/>
    <w:rsid w:val="007416F7"/>
    <w:rsid w:val="007424D1"/>
    <w:rsid w:val="00742C3A"/>
    <w:rsid w:val="00742DA3"/>
    <w:rsid w:val="00742E92"/>
    <w:rsid w:val="00743354"/>
    <w:rsid w:val="00744061"/>
    <w:rsid w:val="00744094"/>
    <w:rsid w:val="00744521"/>
    <w:rsid w:val="00744C5C"/>
    <w:rsid w:val="00744C70"/>
    <w:rsid w:val="00744F18"/>
    <w:rsid w:val="00745854"/>
    <w:rsid w:val="0074591D"/>
    <w:rsid w:val="00745BCF"/>
    <w:rsid w:val="00745C36"/>
    <w:rsid w:val="00745E23"/>
    <w:rsid w:val="00746093"/>
    <w:rsid w:val="00746A5E"/>
    <w:rsid w:val="00746C54"/>
    <w:rsid w:val="00746D59"/>
    <w:rsid w:val="007473F8"/>
    <w:rsid w:val="007508B9"/>
    <w:rsid w:val="00750B29"/>
    <w:rsid w:val="00751793"/>
    <w:rsid w:val="007518D1"/>
    <w:rsid w:val="00751A19"/>
    <w:rsid w:val="00751BC5"/>
    <w:rsid w:val="007525F4"/>
    <w:rsid w:val="0075262B"/>
    <w:rsid w:val="00752E51"/>
    <w:rsid w:val="00752FE8"/>
    <w:rsid w:val="007531E6"/>
    <w:rsid w:val="0075332C"/>
    <w:rsid w:val="00753529"/>
    <w:rsid w:val="007535D5"/>
    <w:rsid w:val="00754E32"/>
    <w:rsid w:val="00754ECB"/>
    <w:rsid w:val="00755153"/>
    <w:rsid w:val="00755257"/>
    <w:rsid w:val="007558DB"/>
    <w:rsid w:val="0075619F"/>
    <w:rsid w:val="00756BD4"/>
    <w:rsid w:val="00756C5C"/>
    <w:rsid w:val="00756E56"/>
    <w:rsid w:val="00757800"/>
    <w:rsid w:val="007602CC"/>
    <w:rsid w:val="0076099D"/>
    <w:rsid w:val="00760C27"/>
    <w:rsid w:val="00760DAE"/>
    <w:rsid w:val="00761512"/>
    <w:rsid w:val="007616F3"/>
    <w:rsid w:val="00761D97"/>
    <w:rsid w:val="00761E84"/>
    <w:rsid w:val="00761EC7"/>
    <w:rsid w:val="00761F92"/>
    <w:rsid w:val="00762586"/>
    <w:rsid w:val="007626ED"/>
    <w:rsid w:val="00762744"/>
    <w:rsid w:val="00762879"/>
    <w:rsid w:val="00762E54"/>
    <w:rsid w:val="00762EB8"/>
    <w:rsid w:val="00763160"/>
    <w:rsid w:val="00763243"/>
    <w:rsid w:val="007634E2"/>
    <w:rsid w:val="00764333"/>
    <w:rsid w:val="00764F34"/>
    <w:rsid w:val="00764F8A"/>
    <w:rsid w:val="0076503D"/>
    <w:rsid w:val="0076533B"/>
    <w:rsid w:val="00766E8F"/>
    <w:rsid w:val="00767250"/>
    <w:rsid w:val="00767530"/>
    <w:rsid w:val="0076797F"/>
    <w:rsid w:val="00767A32"/>
    <w:rsid w:val="00767A3C"/>
    <w:rsid w:val="00767FEE"/>
    <w:rsid w:val="00770634"/>
    <w:rsid w:val="00770762"/>
    <w:rsid w:val="00770789"/>
    <w:rsid w:val="0077122D"/>
    <w:rsid w:val="007716FA"/>
    <w:rsid w:val="00771EF8"/>
    <w:rsid w:val="0077356F"/>
    <w:rsid w:val="00774204"/>
    <w:rsid w:val="00776261"/>
    <w:rsid w:val="00776C26"/>
    <w:rsid w:val="00776F42"/>
    <w:rsid w:val="0077755E"/>
    <w:rsid w:val="00777695"/>
    <w:rsid w:val="00777DF0"/>
    <w:rsid w:val="00780DD4"/>
    <w:rsid w:val="00781173"/>
    <w:rsid w:val="00781638"/>
    <w:rsid w:val="0078173A"/>
    <w:rsid w:val="00781858"/>
    <w:rsid w:val="007818A5"/>
    <w:rsid w:val="0078221F"/>
    <w:rsid w:val="007822E5"/>
    <w:rsid w:val="0078237C"/>
    <w:rsid w:val="00782A84"/>
    <w:rsid w:val="0078305D"/>
    <w:rsid w:val="007836E1"/>
    <w:rsid w:val="00783C96"/>
    <w:rsid w:val="00784109"/>
    <w:rsid w:val="007842F3"/>
    <w:rsid w:val="007846BB"/>
    <w:rsid w:val="00784BBA"/>
    <w:rsid w:val="00784EC2"/>
    <w:rsid w:val="00785104"/>
    <w:rsid w:val="007854BB"/>
    <w:rsid w:val="00786B0E"/>
    <w:rsid w:val="00786CF6"/>
    <w:rsid w:val="00786EDD"/>
    <w:rsid w:val="0078744C"/>
    <w:rsid w:val="0078751C"/>
    <w:rsid w:val="00787A57"/>
    <w:rsid w:val="00787AB6"/>
    <w:rsid w:val="00787E74"/>
    <w:rsid w:val="00787F6F"/>
    <w:rsid w:val="00787FDD"/>
    <w:rsid w:val="0079009D"/>
    <w:rsid w:val="007903F8"/>
    <w:rsid w:val="00790531"/>
    <w:rsid w:val="00790ACA"/>
    <w:rsid w:val="00791045"/>
    <w:rsid w:val="0079164B"/>
    <w:rsid w:val="00791A92"/>
    <w:rsid w:val="00791E59"/>
    <w:rsid w:val="00792604"/>
    <w:rsid w:val="0079295B"/>
    <w:rsid w:val="00793185"/>
    <w:rsid w:val="007934CD"/>
    <w:rsid w:val="00793AB6"/>
    <w:rsid w:val="00793CBC"/>
    <w:rsid w:val="00794AD5"/>
    <w:rsid w:val="00794C56"/>
    <w:rsid w:val="007950AC"/>
    <w:rsid w:val="0079511D"/>
    <w:rsid w:val="007952AB"/>
    <w:rsid w:val="0079625E"/>
    <w:rsid w:val="0079675C"/>
    <w:rsid w:val="007968CA"/>
    <w:rsid w:val="00796D30"/>
    <w:rsid w:val="00797121"/>
    <w:rsid w:val="0079722A"/>
    <w:rsid w:val="00797677"/>
    <w:rsid w:val="00797CE6"/>
    <w:rsid w:val="00797EB9"/>
    <w:rsid w:val="00797FB2"/>
    <w:rsid w:val="007A03FA"/>
    <w:rsid w:val="007A1507"/>
    <w:rsid w:val="007A1CCD"/>
    <w:rsid w:val="007A1DA4"/>
    <w:rsid w:val="007A1DBB"/>
    <w:rsid w:val="007A1DBE"/>
    <w:rsid w:val="007A2564"/>
    <w:rsid w:val="007A3579"/>
    <w:rsid w:val="007A4115"/>
    <w:rsid w:val="007A457A"/>
    <w:rsid w:val="007A49BA"/>
    <w:rsid w:val="007A4B85"/>
    <w:rsid w:val="007A4BF0"/>
    <w:rsid w:val="007A4FB4"/>
    <w:rsid w:val="007A54C4"/>
    <w:rsid w:val="007A5884"/>
    <w:rsid w:val="007A7103"/>
    <w:rsid w:val="007A7229"/>
    <w:rsid w:val="007A72A9"/>
    <w:rsid w:val="007A7881"/>
    <w:rsid w:val="007A7E00"/>
    <w:rsid w:val="007B0146"/>
    <w:rsid w:val="007B07BC"/>
    <w:rsid w:val="007B0A06"/>
    <w:rsid w:val="007B1172"/>
    <w:rsid w:val="007B1260"/>
    <w:rsid w:val="007B127E"/>
    <w:rsid w:val="007B1678"/>
    <w:rsid w:val="007B18EC"/>
    <w:rsid w:val="007B1AD2"/>
    <w:rsid w:val="007B1B9E"/>
    <w:rsid w:val="007B2B7C"/>
    <w:rsid w:val="007B2D60"/>
    <w:rsid w:val="007B3431"/>
    <w:rsid w:val="007B3E1D"/>
    <w:rsid w:val="007B40C1"/>
    <w:rsid w:val="007B4D11"/>
    <w:rsid w:val="007B52DA"/>
    <w:rsid w:val="007B5696"/>
    <w:rsid w:val="007B5B3E"/>
    <w:rsid w:val="007B6919"/>
    <w:rsid w:val="007B6AF1"/>
    <w:rsid w:val="007B774E"/>
    <w:rsid w:val="007B77C3"/>
    <w:rsid w:val="007B7F77"/>
    <w:rsid w:val="007C026B"/>
    <w:rsid w:val="007C082E"/>
    <w:rsid w:val="007C1058"/>
    <w:rsid w:val="007C11EE"/>
    <w:rsid w:val="007C1418"/>
    <w:rsid w:val="007C1A08"/>
    <w:rsid w:val="007C1E1B"/>
    <w:rsid w:val="007C204E"/>
    <w:rsid w:val="007C29E4"/>
    <w:rsid w:val="007C2CB7"/>
    <w:rsid w:val="007C308D"/>
    <w:rsid w:val="007C3506"/>
    <w:rsid w:val="007C3912"/>
    <w:rsid w:val="007C4048"/>
    <w:rsid w:val="007C4091"/>
    <w:rsid w:val="007C454B"/>
    <w:rsid w:val="007C4650"/>
    <w:rsid w:val="007C492C"/>
    <w:rsid w:val="007C4D3D"/>
    <w:rsid w:val="007C545C"/>
    <w:rsid w:val="007C5A91"/>
    <w:rsid w:val="007C6049"/>
    <w:rsid w:val="007C6B3C"/>
    <w:rsid w:val="007C72EF"/>
    <w:rsid w:val="007C733D"/>
    <w:rsid w:val="007C7407"/>
    <w:rsid w:val="007C787E"/>
    <w:rsid w:val="007D029A"/>
    <w:rsid w:val="007D0583"/>
    <w:rsid w:val="007D061F"/>
    <w:rsid w:val="007D0CE0"/>
    <w:rsid w:val="007D0D10"/>
    <w:rsid w:val="007D10D6"/>
    <w:rsid w:val="007D12C9"/>
    <w:rsid w:val="007D1DA9"/>
    <w:rsid w:val="007D1E3D"/>
    <w:rsid w:val="007D1EF8"/>
    <w:rsid w:val="007D2378"/>
    <w:rsid w:val="007D3DB4"/>
    <w:rsid w:val="007D460B"/>
    <w:rsid w:val="007D48D9"/>
    <w:rsid w:val="007D5487"/>
    <w:rsid w:val="007D6406"/>
    <w:rsid w:val="007D641A"/>
    <w:rsid w:val="007D68D4"/>
    <w:rsid w:val="007D7F45"/>
    <w:rsid w:val="007E09D0"/>
    <w:rsid w:val="007E11CF"/>
    <w:rsid w:val="007E11DA"/>
    <w:rsid w:val="007E1670"/>
    <w:rsid w:val="007E1DD7"/>
    <w:rsid w:val="007E2499"/>
    <w:rsid w:val="007E272A"/>
    <w:rsid w:val="007E3BB0"/>
    <w:rsid w:val="007E3E40"/>
    <w:rsid w:val="007E4080"/>
    <w:rsid w:val="007E480E"/>
    <w:rsid w:val="007E5148"/>
    <w:rsid w:val="007E52F7"/>
    <w:rsid w:val="007E5A93"/>
    <w:rsid w:val="007E5C13"/>
    <w:rsid w:val="007E5EAA"/>
    <w:rsid w:val="007E5FCD"/>
    <w:rsid w:val="007E69CB"/>
    <w:rsid w:val="007E7003"/>
    <w:rsid w:val="007E7066"/>
    <w:rsid w:val="007E7111"/>
    <w:rsid w:val="007E78DF"/>
    <w:rsid w:val="007F0F0D"/>
    <w:rsid w:val="007F1970"/>
    <w:rsid w:val="007F198D"/>
    <w:rsid w:val="007F1D39"/>
    <w:rsid w:val="007F22D6"/>
    <w:rsid w:val="007F233B"/>
    <w:rsid w:val="007F2C76"/>
    <w:rsid w:val="007F3073"/>
    <w:rsid w:val="007F3720"/>
    <w:rsid w:val="007F3F66"/>
    <w:rsid w:val="007F428A"/>
    <w:rsid w:val="007F473D"/>
    <w:rsid w:val="007F48FE"/>
    <w:rsid w:val="007F497E"/>
    <w:rsid w:val="007F5493"/>
    <w:rsid w:val="007F5816"/>
    <w:rsid w:val="007F5FBF"/>
    <w:rsid w:val="007F60C0"/>
    <w:rsid w:val="007F65F6"/>
    <w:rsid w:val="007F6851"/>
    <w:rsid w:val="007F6957"/>
    <w:rsid w:val="007F6A49"/>
    <w:rsid w:val="007F7468"/>
    <w:rsid w:val="007F7F0A"/>
    <w:rsid w:val="00800247"/>
    <w:rsid w:val="00800C5B"/>
    <w:rsid w:val="00801BAA"/>
    <w:rsid w:val="00801CFD"/>
    <w:rsid w:val="00801EEC"/>
    <w:rsid w:val="0080258C"/>
    <w:rsid w:val="00802E75"/>
    <w:rsid w:val="008034FA"/>
    <w:rsid w:val="00803501"/>
    <w:rsid w:val="00803CAE"/>
    <w:rsid w:val="008043AE"/>
    <w:rsid w:val="00804D7B"/>
    <w:rsid w:val="008055F0"/>
    <w:rsid w:val="00805848"/>
    <w:rsid w:val="00805E68"/>
    <w:rsid w:val="00806189"/>
    <w:rsid w:val="00806B4C"/>
    <w:rsid w:val="00806C4A"/>
    <w:rsid w:val="00806DD8"/>
    <w:rsid w:val="00807B49"/>
    <w:rsid w:val="00807BEE"/>
    <w:rsid w:val="00810321"/>
    <w:rsid w:val="00810353"/>
    <w:rsid w:val="0081067C"/>
    <w:rsid w:val="00811AB0"/>
    <w:rsid w:val="00812202"/>
    <w:rsid w:val="00812AB2"/>
    <w:rsid w:val="00812E88"/>
    <w:rsid w:val="008135DA"/>
    <w:rsid w:val="00813A25"/>
    <w:rsid w:val="00813F44"/>
    <w:rsid w:val="0081417D"/>
    <w:rsid w:val="00814372"/>
    <w:rsid w:val="00814475"/>
    <w:rsid w:val="008146B8"/>
    <w:rsid w:val="00814DC0"/>
    <w:rsid w:val="00815883"/>
    <w:rsid w:val="00815E64"/>
    <w:rsid w:val="0081640C"/>
    <w:rsid w:val="008165C5"/>
    <w:rsid w:val="00816B3D"/>
    <w:rsid w:val="008173BC"/>
    <w:rsid w:val="008203D5"/>
    <w:rsid w:val="00820B69"/>
    <w:rsid w:val="00820C84"/>
    <w:rsid w:val="00820D8B"/>
    <w:rsid w:val="0082125B"/>
    <w:rsid w:val="0082144B"/>
    <w:rsid w:val="008215BE"/>
    <w:rsid w:val="00821C6C"/>
    <w:rsid w:val="00821DA0"/>
    <w:rsid w:val="00822405"/>
    <w:rsid w:val="0082287A"/>
    <w:rsid w:val="00822AC7"/>
    <w:rsid w:val="00823A6B"/>
    <w:rsid w:val="00824C85"/>
    <w:rsid w:val="00825656"/>
    <w:rsid w:val="00826208"/>
    <w:rsid w:val="008265D4"/>
    <w:rsid w:val="00826D8C"/>
    <w:rsid w:val="00826E5D"/>
    <w:rsid w:val="0082742D"/>
    <w:rsid w:val="008303AD"/>
    <w:rsid w:val="00830EED"/>
    <w:rsid w:val="008310A9"/>
    <w:rsid w:val="008313F7"/>
    <w:rsid w:val="0083156D"/>
    <w:rsid w:val="00831A17"/>
    <w:rsid w:val="00831B77"/>
    <w:rsid w:val="00831D7B"/>
    <w:rsid w:val="008323B7"/>
    <w:rsid w:val="008327C4"/>
    <w:rsid w:val="00832845"/>
    <w:rsid w:val="00833761"/>
    <w:rsid w:val="0083468A"/>
    <w:rsid w:val="008353F7"/>
    <w:rsid w:val="008356E7"/>
    <w:rsid w:val="00835A5A"/>
    <w:rsid w:val="00835DF5"/>
    <w:rsid w:val="00836BCB"/>
    <w:rsid w:val="0083719E"/>
    <w:rsid w:val="00837393"/>
    <w:rsid w:val="0083748C"/>
    <w:rsid w:val="008374D6"/>
    <w:rsid w:val="00837796"/>
    <w:rsid w:val="00837C40"/>
    <w:rsid w:val="00837DEE"/>
    <w:rsid w:val="00840567"/>
    <w:rsid w:val="00840598"/>
    <w:rsid w:val="0084066B"/>
    <w:rsid w:val="00840A92"/>
    <w:rsid w:val="00840E4F"/>
    <w:rsid w:val="0084100D"/>
    <w:rsid w:val="00841377"/>
    <w:rsid w:val="0084170D"/>
    <w:rsid w:val="008419E8"/>
    <w:rsid w:val="00841A6C"/>
    <w:rsid w:val="00841C6F"/>
    <w:rsid w:val="00842352"/>
    <w:rsid w:val="008423BB"/>
    <w:rsid w:val="008436C6"/>
    <w:rsid w:val="00843B64"/>
    <w:rsid w:val="00843CF0"/>
    <w:rsid w:val="00844CF6"/>
    <w:rsid w:val="00845039"/>
    <w:rsid w:val="0084532B"/>
    <w:rsid w:val="008454E2"/>
    <w:rsid w:val="008458DC"/>
    <w:rsid w:val="00845980"/>
    <w:rsid w:val="00845A45"/>
    <w:rsid w:val="00845D5B"/>
    <w:rsid w:val="0084613C"/>
    <w:rsid w:val="0084637E"/>
    <w:rsid w:val="008465F7"/>
    <w:rsid w:val="00846B8D"/>
    <w:rsid w:val="00846DFE"/>
    <w:rsid w:val="0084760C"/>
    <w:rsid w:val="008478A7"/>
    <w:rsid w:val="00847ABA"/>
    <w:rsid w:val="00847EB3"/>
    <w:rsid w:val="0085064F"/>
    <w:rsid w:val="00850695"/>
    <w:rsid w:val="00851483"/>
    <w:rsid w:val="008517AE"/>
    <w:rsid w:val="00851889"/>
    <w:rsid w:val="00851D5F"/>
    <w:rsid w:val="00852337"/>
    <w:rsid w:val="00852AD7"/>
    <w:rsid w:val="00853240"/>
    <w:rsid w:val="008533C0"/>
    <w:rsid w:val="00853486"/>
    <w:rsid w:val="00853493"/>
    <w:rsid w:val="00854078"/>
    <w:rsid w:val="00854210"/>
    <w:rsid w:val="00854693"/>
    <w:rsid w:val="0085489B"/>
    <w:rsid w:val="00854D71"/>
    <w:rsid w:val="0085544D"/>
    <w:rsid w:val="00855670"/>
    <w:rsid w:val="00856168"/>
    <w:rsid w:val="0085653C"/>
    <w:rsid w:val="008566D5"/>
    <w:rsid w:val="0085681D"/>
    <w:rsid w:val="00856C03"/>
    <w:rsid w:val="0085708D"/>
    <w:rsid w:val="0085737A"/>
    <w:rsid w:val="00857619"/>
    <w:rsid w:val="00857858"/>
    <w:rsid w:val="00857989"/>
    <w:rsid w:val="00857D06"/>
    <w:rsid w:val="0086003B"/>
    <w:rsid w:val="008600F6"/>
    <w:rsid w:val="00860CDB"/>
    <w:rsid w:val="00860D05"/>
    <w:rsid w:val="00860D46"/>
    <w:rsid w:val="008612EB"/>
    <w:rsid w:val="0086146F"/>
    <w:rsid w:val="00861BBC"/>
    <w:rsid w:val="00861C8D"/>
    <w:rsid w:val="008623C9"/>
    <w:rsid w:val="008639F4"/>
    <w:rsid w:val="00864A16"/>
    <w:rsid w:val="00864A38"/>
    <w:rsid w:val="00865994"/>
    <w:rsid w:val="008666B8"/>
    <w:rsid w:val="00866DDB"/>
    <w:rsid w:val="00866EAB"/>
    <w:rsid w:val="00867037"/>
    <w:rsid w:val="00867322"/>
    <w:rsid w:val="008678D8"/>
    <w:rsid w:val="00870807"/>
    <w:rsid w:val="008717E7"/>
    <w:rsid w:val="008723E4"/>
    <w:rsid w:val="00872512"/>
    <w:rsid w:val="00872CB8"/>
    <w:rsid w:val="00872FFE"/>
    <w:rsid w:val="00873197"/>
    <w:rsid w:val="0087330D"/>
    <w:rsid w:val="008736D6"/>
    <w:rsid w:val="008745CC"/>
    <w:rsid w:val="008748D9"/>
    <w:rsid w:val="0087551A"/>
    <w:rsid w:val="008755FC"/>
    <w:rsid w:val="00875E48"/>
    <w:rsid w:val="008760F0"/>
    <w:rsid w:val="00876310"/>
    <w:rsid w:val="00876595"/>
    <w:rsid w:val="00876A9C"/>
    <w:rsid w:val="0087713F"/>
    <w:rsid w:val="00877332"/>
    <w:rsid w:val="008774B6"/>
    <w:rsid w:val="0087755D"/>
    <w:rsid w:val="008776F9"/>
    <w:rsid w:val="00880A91"/>
    <w:rsid w:val="00881466"/>
    <w:rsid w:val="00881854"/>
    <w:rsid w:val="008824D4"/>
    <w:rsid w:val="00882807"/>
    <w:rsid w:val="00882A02"/>
    <w:rsid w:val="00883509"/>
    <w:rsid w:val="008836D1"/>
    <w:rsid w:val="008840F8"/>
    <w:rsid w:val="0088495E"/>
    <w:rsid w:val="008850AC"/>
    <w:rsid w:val="008850F8"/>
    <w:rsid w:val="008858F4"/>
    <w:rsid w:val="00886629"/>
    <w:rsid w:val="008866D0"/>
    <w:rsid w:val="00886C16"/>
    <w:rsid w:val="00887D29"/>
    <w:rsid w:val="0089010F"/>
    <w:rsid w:val="008901CF"/>
    <w:rsid w:val="00890CD1"/>
    <w:rsid w:val="00890DC9"/>
    <w:rsid w:val="00890E17"/>
    <w:rsid w:val="00891C0F"/>
    <w:rsid w:val="00891F26"/>
    <w:rsid w:val="008920EB"/>
    <w:rsid w:val="00892139"/>
    <w:rsid w:val="00892295"/>
    <w:rsid w:val="00893654"/>
    <w:rsid w:val="00893FFF"/>
    <w:rsid w:val="00894C5A"/>
    <w:rsid w:val="00894F5E"/>
    <w:rsid w:val="0089504E"/>
    <w:rsid w:val="0089515C"/>
    <w:rsid w:val="00895284"/>
    <w:rsid w:val="00895409"/>
    <w:rsid w:val="008955C7"/>
    <w:rsid w:val="0089637C"/>
    <w:rsid w:val="00896D3D"/>
    <w:rsid w:val="0089748B"/>
    <w:rsid w:val="008975AF"/>
    <w:rsid w:val="00897798"/>
    <w:rsid w:val="00897D08"/>
    <w:rsid w:val="008A04EB"/>
    <w:rsid w:val="008A0611"/>
    <w:rsid w:val="008A0766"/>
    <w:rsid w:val="008A07BC"/>
    <w:rsid w:val="008A0DC7"/>
    <w:rsid w:val="008A0F16"/>
    <w:rsid w:val="008A1529"/>
    <w:rsid w:val="008A1889"/>
    <w:rsid w:val="008A1D1B"/>
    <w:rsid w:val="008A1EC8"/>
    <w:rsid w:val="008A22FC"/>
    <w:rsid w:val="008A23B6"/>
    <w:rsid w:val="008A248E"/>
    <w:rsid w:val="008A26BA"/>
    <w:rsid w:val="008A2BE3"/>
    <w:rsid w:val="008A31B2"/>
    <w:rsid w:val="008A3204"/>
    <w:rsid w:val="008A3492"/>
    <w:rsid w:val="008A37D5"/>
    <w:rsid w:val="008A3D5B"/>
    <w:rsid w:val="008A4343"/>
    <w:rsid w:val="008A43B6"/>
    <w:rsid w:val="008A4473"/>
    <w:rsid w:val="008A4F56"/>
    <w:rsid w:val="008A5980"/>
    <w:rsid w:val="008A6521"/>
    <w:rsid w:val="008A653A"/>
    <w:rsid w:val="008A6549"/>
    <w:rsid w:val="008A6589"/>
    <w:rsid w:val="008A677B"/>
    <w:rsid w:val="008A6C91"/>
    <w:rsid w:val="008A6FCD"/>
    <w:rsid w:val="008A79E1"/>
    <w:rsid w:val="008A7D5D"/>
    <w:rsid w:val="008B044C"/>
    <w:rsid w:val="008B05D3"/>
    <w:rsid w:val="008B0C9F"/>
    <w:rsid w:val="008B0FF1"/>
    <w:rsid w:val="008B23E5"/>
    <w:rsid w:val="008B269A"/>
    <w:rsid w:val="008B29D4"/>
    <w:rsid w:val="008B2D47"/>
    <w:rsid w:val="008B3BFA"/>
    <w:rsid w:val="008B3D9B"/>
    <w:rsid w:val="008B4E6B"/>
    <w:rsid w:val="008B517F"/>
    <w:rsid w:val="008B5923"/>
    <w:rsid w:val="008B5C10"/>
    <w:rsid w:val="008B5D4C"/>
    <w:rsid w:val="008B62D2"/>
    <w:rsid w:val="008B6417"/>
    <w:rsid w:val="008B6C8F"/>
    <w:rsid w:val="008B717C"/>
    <w:rsid w:val="008B757A"/>
    <w:rsid w:val="008B77A2"/>
    <w:rsid w:val="008B7C49"/>
    <w:rsid w:val="008B7D84"/>
    <w:rsid w:val="008C0129"/>
    <w:rsid w:val="008C027C"/>
    <w:rsid w:val="008C0642"/>
    <w:rsid w:val="008C08B5"/>
    <w:rsid w:val="008C0B54"/>
    <w:rsid w:val="008C0D84"/>
    <w:rsid w:val="008C0FCE"/>
    <w:rsid w:val="008C136D"/>
    <w:rsid w:val="008C14EF"/>
    <w:rsid w:val="008C15AF"/>
    <w:rsid w:val="008C1AAE"/>
    <w:rsid w:val="008C1B18"/>
    <w:rsid w:val="008C1F84"/>
    <w:rsid w:val="008C22EF"/>
    <w:rsid w:val="008C2A68"/>
    <w:rsid w:val="008C2D33"/>
    <w:rsid w:val="008C342E"/>
    <w:rsid w:val="008C3536"/>
    <w:rsid w:val="008C374C"/>
    <w:rsid w:val="008C37C8"/>
    <w:rsid w:val="008C3A64"/>
    <w:rsid w:val="008C3AAA"/>
    <w:rsid w:val="008C4059"/>
    <w:rsid w:val="008C47CB"/>
    <w:rsid w:val="008C5129"/>
    <w:rsid w:val="008C513B"/>
    <w:rsid w:val="008C5216"/>
    <w:rsid w:val="008C57EE"/>
    <w:rsid w:val="008C58FC"/>
    <w:rsid w:val="008C5988"/>
    <w:rsid w:val="008C6156"/>
    <w:rsid w:val="008C6BBB"/>
    <w:rsid w:val="008C6C29"/>
    <w:rsid w:val="008C6CD3"/>
    <w:rsid w:val="008C6CE9"/>
    <w:rsid w:val="008C7013"/>
    <w:rsid w:val="008C74F7"/>
    <w:rsid w:val="008C77BE"/>
    <w:rsid w:val="008D01EC"/>
    <w:rsid w:val="008D1465"/>
    <w:rsid w:val="008D1706"/>
    <w:rsid w:val="008D1787"/>
    <w:rsid w:val="008D1990"/>
    <w:rsid w:val="008D1BEE"/>
    <w:rsid w:val="008D1C93"/>
    <w:rsid w:val="008D1F80"/>
    <w:rsid w:val="008D23EF"/>
    <w:rsid w:val="008D3F38"/>
    <w:rsid w:val="008D4178"/>
    <w:rsid w:val="008D4633"/>
    <w:rsid w:val="008D5377"/>
    <w:rsid w:val="008D54F3"/>
    <w:rsid w:val="008D596B"/>
    <w:rsid w:val="008D5BD9"/>
    <w:rsid w:val="008D6235"/>
    <w:rsid w:val="008D65C2"/>
    <w:rsid w:val="008D6B21"/>
    <w:rsid w:val="008D6B36"/>
    <w:rsid w:val="008D7117"/>
    <w:rsid w:val="008D7E60"/>
    <w:rsid w:val="008D7F63"/>
    <w:rsid w:val="008E11C5"/>
    <w:rsid w:val="008E120A"/>
    <w:rsid w:val="008E14A7"/>
    <w:rsid w:val="008E17E1"/>
    <w:rsid w:val="008E19AD"/>
    <w:rsid w:val="008E1F0F"/>
    <w:rsid w:val="008E204F"/>
    <w:rsid w:val="008E21A7"/>
    <w:rsid w:val="008E2330"/>
    <w:rsid w:val="008E234F"/>
    <w:rsid w:val="008E2423"/>
    <w:rsid w:val="008E2CE9"/>
    <w:rsid w:val="008E376A"/>
    <w:rsid w:val="008E3FF3"/>
    <w:rsid w:val="008E420B"/>
    <w:rsid w:val="008E4370"/>
    <w:rsid w:val="008E4A08"/>
    <w:rsid w:val="008E4FF4"/>
    <w:rsid w:val="008E50BB"/>
    <w:rsid w:val="008E50C7"/>
    <w:rsid w:val="008E5654"/>
    <w:rsid w:val="008E5F0B"/>
    <w:rsid w:val="008E5F0F"/>
    <w:rsid w:val="008E60D6"/>
    <w:rsid w:val="008E666E"/>
    <w:rsid w:val="008E6C3F"/>
    <w:rsid w:val="008E727C"/>
    <w:rsid w:val="008E7584"/>
    <w:rsid w:val="008E7661"/>
    <w:rsid w:val="008E7934"/>
    <w:rsid w:val="008F0091"/>
    <w:rsid w:val="008F107D"/>
    <w:rsid w:val="008F1801"/>
    <w:rsid w:val="008F18AF"/>
    <w:rsid w:val="008F1D06"/>
    <w:rsid w:val="008F1D39"/>
    <w:rsid w:val="008F2706"/>
    <w:rsid w:val="008F271C"/>
    <w:rsid w:val="008F272C"/>
    <w:rsid w:val="008F38BB"/>
    <w:rsid w:val="008F39DB"/>
    <w:rsid w:val="008F3B70"/>
    <w:rsid w:val="008F45B6"/>
    <w:rsid w:val="008F49A4"/>
    <w:rsid w:val="008F4A60"/>
    <w:rsid w:val="008F4ACF"/>
    <w:rsid w:val="008F506F"/>
    <w:rsid w:val="008F5163"/>
    <w:rsid w:val="008F6D8A"/>
    <w:rsid w:val="008F7089"/>
    <w:rsid w:val="008F70B7"/>
    <w:rsid w:val="008F717C"/>
    <w:rsid w:val="008F7DA7"/>
    <w:rsid w:val="009005C8"/>
    <w:rsid w:val="009008A7"/>
    <w:rsid w:val="00900BC4"/>
    <w:rsid w:val="00900D91"/>
    <w:rsid w:val="009019DD"/>
    <w:rsid w:val="00901C17"/>
    <w:rsid w:val="00901FC3"/>
    <w:rsid w:val="009020EF"/>
    <w:rsid w:val="00902228"/>
    <w:rsid w:val="00902482"/>
    <w:rsid w:val="0090271C"/>
    <w:rsid w:val="0090272C"/>
    <w:rsid w:val="00902C75"/>
    <w:rsid w:val="00903219"/>
    <w:rsid w:val="00903404"/>
    <w:rsid w:val="009034AF"/>
    <w:rsid w:val="009039B8"/>
    <w:rsid w:val="00903F09"/>
    <w:rsid w:val="009047A9"/>
    <w:rsid w:val="00905983"/>
    <w:rsid w:val="009067A9"/>
    <w:rsid w:val="00906E58"/>
    <w:rsid w:val="009072F0"/>
    <w:rsid w:val="009078EA"/>
    <w:rsid w:val="009102AF"/>
    <w:rsid w:val="00911464"/>
    <w:rsid w:val="009116AA"/>
    <w:rsid w:val="00911715"/>
    <w:rsid w:val="00911762"/>
    <w:rsid w:val="00911805"/>
    <w:rsid w:val="009121AD"/>
    <w:rsid w:val="009126E2"/>
    <w:rsid w:val="00912C52"/>
    <w:rsid w:val="00913126"/>
    <w:rsid w:val="009138FF"/>
    <w:rsid w:val="00913DCA"/>
    <w:rsid w:val="0091403C"/>
    <w:rsid w:val="0091489E"/>
    <w:rsid w:val="00914BFB"/>
    <w:rsid w:val="00914E4F"/>
    <w:rsid w:val="00914E6E"/>
    <w:rsid w:val="00914FAA"/>
    <w:rsid w:val="00915814"/>
    <w:rsid w:val="00915FD6"/>
    <w:rsid w:val="00916617"/>
    <w:rsid w:val="00917338"/>
    <w:rsid w:val="00917749"/>
    <w:rsid w:val="00917950"/>
    <w:rsid w:val="009207DE"/>
    <w:rsid w:val="00920ABB"/>
    <w:rsid w:val="00920CC8"/>
    <w:rsid w:val="00920D67"/>
    <w:rsid w:val="0092143B"/>
    <w:rsid w:val="009218EC"/>
    <w:rsid w:val="00921CB3"/>
    <w:rsid w:val="0092297C"/>
    <w:rsid w:val="00922CDC"/>
    <w:rsid w:val="00923D22"/>
    <w:rsid w:val="009242F5"/>
    <w:rsid w:val="00924337"/>
    <w:rsid w:val="00924AF7"/>
    <w:rsid w:val="00924C33"/>
    <w:rsid w:val="0092576D"/>
    <w:rsid w:val="00925885"/>
    <w:rsid w:val="00925E5B"/>
    <w:rsid w:val="009262CB"/>
    <w:rsid w:val="009263DB"/>
    <w:rsid w:val="00926F0B"/>
    <w:rsid w:val="009273E4"/>
    <w:rsid w:val="009274CA"/>
    <w:rsid w:val="00927C7F"/>
    <w:rsid w:val="00930EB4"/>
    <w:rsid w:val="00931117"/>
    <w:rsid w:val="00932A11"/>
    <w:rsid w:val="00932B78"/>
    <w:rsid w:val="00932D3A"/>
    <w:rsid w:val="009338C6"/>
    <w:rsid w:val="00933C3C"/>
    <w:rsid w:val="009346B8"/>
    <w:rsid w:val="0093483B"/>
    <w:rsid w:val="009358A2"/>
    <w:rsid w:val="00935962"/>
    <w:rsid w:val="009359F0"/>
    <w:rsid w:val="00935E70"/>
    <w:rsid w:val="0093650C"/>
    <w:rsid w:val="00936A80"/>
    <w:rsid w:val="00936C15"/>
    <w:rsid w:val="00936E6B"/>
    <w:rsid w:val="00936EBE"/>
    <w:rsid w:val="00936F6B"/>
    <w:rsid w:val="00937045"/>
    <w:rsid w:val="00937A6C"/>
    <w:rsid w:val="00937CB2"/>
    <w:rsid w:val="0094045D"/>
    <w:rsid w:val="009408C0"/>
    <w:rsid w:val="00941346"/>
    <w:rsid w:val="00941EB5"/>
    <w:rsid w:val="00941F7E"/>
    <w:rsid w:val="00942204"/>
    <w:rsid w:val="009428F7"/>
    <w:rsid w:val="00942CB0"/>
    <w:rsid w:val="00942EE3"/>
    <w:rsid w:val="009433D7"/>
    <w:rsid w:val="00943958"/>
    <w:rsid w:val="00943B62"/>
    <w:rsid w:val="009443BD"/>
    <w:rsid w:val="009448E1"/>
    <w:rsid w:val="00944DAC"/>
    <w:rsid w:val="00944FA8"/>
    <w:rsid w:val="00945B41"/>
    <w:rsid w:val="00946182"/>
    <w:rsid w:val="0094642C"/>
    <w:rsid w:val="00946AFB"/>
    <w:rsid w:val="00946CDB"/>
    <w:rsid w:val="0094719E"/>
    <w:rsid w:val="009471D4"/>
    <w:rsid w:val="00947AB6"/>
    <w:rsid w:val="00950225"/>
    <w:rsid w:val="00950AFF"/>
    <w:rsid w:val="00951190"/>
    <w:rsid w:val="00951260"/>
    <w:rsid w:val="0095130B"/>
    <w:rsid w:val="009514C7"/>
    <w:rsid w:val="00951DF9"/>
    <w:rsid w:val="009521EF"/>
    <w:rsid w:val="0095226F"/>
    <w:rsid w:val="00953730"/>
    <w:rsid w:val="009537C8"/>
    <w:rsid w:val="0095392C"/>
    <w:rsid w:val="00953998"/>
    <w:rsid w:val="00953F97"/>
    <w:rsid w:val="00954524"/>
    <w:rsid w:val="0095468F"/>
    <w:rsid w:val="00954752"/>
    <w:rsid w:val="00954766"/>
    <w:rsid w:val="009547A2"/>
    <w:rsid w:val="00954CB2"/>
    <w:rsid w:val="00954D93"/>
    <w:rsid w:val="00955364"/>
    <w:rsid w:val="00955C40"/>
    <w:rsid w:val="009564B1"/>
    <w:rsid w:val="00956919"/>
    <w:rsid w:val="00956B61"/>
    <w:rsid w:val="00956FCB"/>
    <w:rsid w:val="009571E3"/>
    <w:rsid w:val="009576E3"/>
    <w:rsid w:val="00957DEB"/>
    <w:rsid w:val="0096008B"/>
    <w:rsid w:val="00960F5F"/>
    <w:rsid w:val="0096191F"/>
    <w:rsid w:val="0096215D"/>
    <w:rsid w:val="00962208"/>
    <w:rsid w:val="0096229F"/>
    <w:rsid w:val="00962FFA"/>
    <w:rsid w:val="009630F7"/>
    <w:rsid w:val="009638B7"/>
    <w:rsid w:val="00963B57"/>
    <w:rsid w:val="00963D28"/>
    <w:rsid w:val="00964340"/>
    <w:rsid w:val="00964346"/>
    <w:rsid w:val="0096480E"/>
    <w:rsid w:val="009648BF"/>
    <w:rsid w:val="009649C8"/>
    <w:rsid w:val="00964A12"/>
    <w:rsid w:val="00964B3C"/>
    <w:rsid w:val="00964DB6"/>
    <w:rsid w:val="009650AB"/>
    <w:rsid w:val="009650CE"/>
    <w:rsid w:val="009650FE"/>
    <w:rsid w:val="00966FB3"/>
    <w:rsid w:val="009670D0"/>
    <w:rsid w:val="00967201"/>
    <w:rsid w:val="009675AB"/>
    <w:rsid w:val="009676E8"/>
    <w:rsid w:val="00967FB2"/>
    <w:rsid w:val="0097024E"/>
    <w:rsid w:val="00970B19"/>
    <w:rsid w:val="0097127C"/>
    <w:rsid w:val="00971724"/>
    <w:rsid w:val="00971918"/>
    <w:rsid w:val="00971D23"/>
    <w:rsid w:val="00971DA8"/>
    <w:rsid w:val="00971F4D"/>
    <w:rsid w:val="00972073"/>
    <w:rsid w:val="0097222B"/>
    <w:rsid w:val="009722E3"/>
    <w:rsid w:val="00973209"/>
    <w:rsid w:val="00973C2A"/>
    <w:rsid w:val="00974297"/>
    <w:rsid w:val="009742C7"/>
    <w:rsid w:val="0097491A"/>
    <w:rsid w:val="00974D50"/>
    <w:rsid w:val="00975A89"/>
    <w:rsid w:val="009763E1"/>
    <w:rsid w:val="009766A6"/>
    <w:rsid w:val="00976A5F"/>
    <w:rsid w:val="00976BEC"/>
    <w:rsid w:val="00977051"/>
    <w:rsid w:val="00977A0D"/>
    <w:rsid w:val="00977B4E"/>
    <w:rsid w:val="00980014"/>
    <w:rsid w:val="0098116B"/>
    <w:rsid w:val="00981567"/>
    <w:rsid w:val="00981679"/>
    <w:rsid w:val="00982E63"/>
    <w:rsid w:val="00983328"/>
    <w:rsid w:val="009837C9"/>
    <w:rsid w:val="009837CD"/>
    <w:rsid w:val="0098387B"/>
    <w:rsid w:val="00983EFB"/>
    <w:rsid w:val="00984108"/>
    <w:rsid w:val="00984B52"/>
    <w:rsid w:val="00984F0A"/>
    <w:rsid w:val="009850BF"/>
    <w:rsid w:val="00985772"/>
    <w:rsid w:val="00985B28"/>
    <w:rsid w:val="00985D17"/>
    <w:rsid w:val="00985D44"/>
    <w:rsid w:val="0098652B"/>
    <w:rsid w:val="00986F7E"/>
    <w:rsid w:val="0098725E"/>
    <w:rsid w:val="0098755F"/>
    <w:rsid w:val="00987965"/>
    <w:rsid w:val="00987A66"/>
    <w:rsid w:val="00990F09"/>
    <w:rsid w:val="009910A6"/>
    <w:rsid w:val="00991191"/>
    <w:rsid w:val="00992367"/>
    <w:rsid w:val="009923C8"/>
    <w:rsid w:val="009923CC"/>
    <w:rsid w:val="00992432"/>
    <w:rsid w:val="00992B30"/>
    <w:rsid w:val="00993225"/>
    <w:rsid w:val="009933A3"/>
    <w:rsid w:val="00993905"/>
    <w:rsid w:val="00993DD4"/>
    <w:rsid w:val="00993FB1"/>
    <w:rsid w:val="00994AA7"/>
    <w:rsid w:val="00994B92"/>
    <w:rsid w:val="00994F53"/>
    <w:rsid w:val="00994F5C"/>
    <w:rsid w:val="00995BFE"/>
    <w:rsid w:val="00995E8A"/>
    <w:rsid w:val="00996E61"/>
    <w:rsid w:val="009971DF"/>
    <w:rsid w:val="009974C5"/>
    <w:rsid w:val="00997DDC"/>
    <w:rsid w:val="009A02EB"/>
    <w:rsid w:val="009A03AD"/>
    <w:rsid w:val="009A0694"/>
    <w:rsid w:val="009A0C14"/>
    <w:rsid w:val="009A0D68"/>
    <w:rsid w:val="009A1084"/>
    <w:rsid w:val="009A1D2B"/>
    <w:rsid w:val="009A22E0"/>
    <w:rsid w:val="009A2407"/>
    <w:rsid w:val="009A3214"/>
    <w:rsid w:val="009A342C"/>
    <w:rsid w:val="009A3DAF"/>
    <w:rsid w:val="009A5952"/>
    <w:rsid w:val="009A6DB3"/>
    <w:rsid w:val="009A6DDB"/>
    <w:rsid w:val="009A78BA"/>
    <w:rsid w:val="009B006A"/>
    <w:rsid w:val="009B01C7"/>
    <w:rsid w:val="009B0812"/>
    <w:rsid w:val="009B1708"/>
    <w:rsid w:val="009B1B12"/>
    <w:rsid w:val="009B28A8"/>
    <w:rsid w:val="009B2FCE"/>
    <w:rsid w:val="009B352E"/>
    <w:rsid w:val="009B357A"/>
    <w:rsid w:val="009B370A"/>
    <w:rsid w:val="009B3E1D"/>
    <w:rsid w:val="009B4184"/>
    <w:rsid w:val="009B4756"/>
    <w:rsid w:val="009B4986"/>
    <w:rsid w:val="009B5013"/>
    <w:rsid w:val="009B52F0"/>
    <w:rsid w:val="009B5B17"/>
    <w:rsid w:val="009B7423"/>
    <w:rsid w:val="009B7C35"/>
    <w:rsid w:val="009C0161"/>
    <w:rsid w:val="009C0EFC"/>
    <w:rsid w:val="009C0FA2"/>
    <w:rsid w:val="009C124A"/>
    <w:rsid w:val="009C128E"/>
    <w:rsid w:val="009C13BB"/>
    <w:rsid w:val="009C1475"/>
    <w:rsid w:val="009C1CF5"/>
    <w:rsid w:val="009C1E62"/>
    <w:rsid w:val="009C2EB7"/>
    <w:rsid w:val="009C3BDE"/>
    <w:rsid w:val="009C4613"/>
    <w:rsid w:val="009C5325"/>
    <w:rsid w:val="009C568C"/>
    <w:rsid w:val="009C5D9B"/>
    <w:rsid w:val="009C76F9"/>
    <w:rsid w:val="009C782C"/>
    <w:rsid w:val="009C7DED"/>
    <w:rsid w:val="009C7EB1"/>
    <w:rsid w:val="009D03BA"/>
    <w:rsid w:val="009D0A58"/>
    <w:rsid w:val="009D12C4"/>
    <w:rsid w:val="009D17BA"/>
    <w:rsid w:val="009D2826"/>
    <w:rsid w:val="009D2A0B"/>
    <w:rsid w:val="009D2FD1"/>
    <w:rsid w:val="009D34B2"/>
    <w:rsid w:val="009D4042"/>
    <w:rsid w:val="009D4239"/>
    <w:rsid w:val="009D4247"/>
    <w:rsid w:val="009D4988"/>
    <w:rsid w:val="009D4EDD"/>
    <w:rsid w:val="009D5444"/>
    <w:rsid w:val="009D545C"/>
    <w:rsid w:val="009D5F63"/>
    <w:rsid w:val="009D615E"/>
    <w:rsid w:val="009D61EF"/>
    <w:rsid w:val="009D64C3"/>
    <w:rsid w:val="009D6872"/>
    <w:rsid w:val="009D6DD7"/>
    <w:rsid w:val="009D6E64"/>
    <w:rsid w:val="009D733C"/>
    <w:rsid w:val="009D73B8"/>
    <w:rsid w:val="009D755B"/>
    <w:rsid w:val="009D7EFC"/>
    <w:rsid w:val="009E02DE"/>
    <w:rsid w:val="009E060C"/>
    <w:rsid w:val="009E073C"/>
    <w:rsid w:val="009E0D1E"/>
    <w:rsid w:val="009E0EC2"/>
    <w:rsid w:val="009E16C8"/>
    <w:rsid w:val="009E1721"/>
    <w:rsid w:val="009E1B45"/>
    <w:rsid w:val="009E1FCB"/>
    <w:rsid w:val="009E25AE"/>
    <w:rsid w:val="009E29F0"/>
    <w:rsid w:val="009E2B44"/>
    <w:rsid w:val="009E2DF8"/>
    <w:rsid w:val="009E3128"/>
    <w:rsid w:val="009E35FA"/>
    <w:rsid w:val="009E3842"/>
    <w:rsid w:val="009E3EEB"/>
    <w:rsid w:val="009E3F26"/>
    <w:rsid w:val="009E43AB"/>
    <w:rsid w:val="009E44DE"/>
    <w:rsid w:val="009E46B4"/>
    <w:rsid w:val="009E487B"/>
    <w:rsid w:val="009E4F21"/>
    <w:rsid w:val="009E57DC"/>
    <w:rsid w:val="009E5CEA"/>
    <w:rsid w:val="009E6CE2"/>
    <w:rsid w:val="009F0441"/>
    <w:rsid w:val="009F0722"/>
    <w:rsid w:val="009F0ADC"/>
    <w:rsid w:val="009F1135"/>
    <w:rsid w:val="009F11DE"/>
    <w:rsid w:val="009F162B"/>
    <w:rsid w:val="009F197A"/>
    <w:rsid w:val="009F1EC2"/>
    <w:rsid w:val="009F3227"/>
    <w:rsid w:val="009F3263"/>
    <w:rsid w:val="009F3E8F"/>
    <w:rsid w:val="009F4ECF"/>
    <w:rsid w:val="009F4FF0"/>
    <w:rsid w:val="009F6177"/>
    <w:rsid w:val="009F61F5"/>
    <w:rsid w:val="009F6247"/>
    <w:rsid w:val="009F66FB"/>
    <w:rsid w:val="009F69B1"/>
    <w:rsid w:val="009F6F2F"/>
    <w:rsid w:val="009F7687"/>
    <w:rsid w:val="00A007BA"/>
    <w:rsid w:val="00A01045"/>
    <w:rsid w:val="00A019CC"/>
    <w:rsid w:val="00A01FAC"/>
    <w:rsid w:val="00A02A45"/>
    <w:rsid w:val="00A02F06"/>
    <w:rsid w:val="00A031A0"/>
    <w:rsid w:val="00A03567"/>
    <w:rsid w:val="00A035A9"/>
    <w:rsid w:val="00A03C89"/>
    <w:rsid w:val="00A042FC"/>
    <w:rsid w:val="00A04576"/>
    <w:rsid w:val="00A049CD"/>
    <w:rsid w:val="00A04AE3"/>
    <w:rsid w:val="00A05143"/>
    <w:rsid w:val="00A05A8E"/>
    <w:rsid w:val="00A060A7"/>
    <w:rsid w:val="00A062FE"/>
    <w:rsid w:val="00A0683C"/>
    <w:rsid w:val="00A06C7D"/>
    <w:rsid w:val="00A07062"/>
    <w:rsid w:val="00A0760D"/>
    <w:rsid w:val="00A07909"/>
    <w:rsid w:val="00A07D07"/>
    <w:rsid w:val="00A1054A"/>
    <w:rsid w:val="00A10B50"/>
    <w:rsid w:val="00A114AD"/>
    <w:rsid w:val="00A11537"/>
    <w:rsid w:val="00A11C0F"/>
    <w:rsid w:val="00A11D16"/>
    <w:rsid w:val="00A12313"/>
    <w:rsid w:val="00A12B30"/>
    <w:rsid w:val="00A130BF"/>
    <w:rsid w:val="00A13790"/>
    <w:rsid w:val="00A139FE"/>
    <w:rsid w:val="00A140AB"/>
    <w:rsid w:val="00A1433E"/>
    <w:rsid w:val="00A144AA"/>
    <w:rsid w:val="00A147DE"/>
    <w:rsid w:val="00A1481F"/>
    <w:rsid w:val="00A14FF2"/>
    <w:rsid w:val="00A153BD"/>
    <w:rsid w:val="00A15602"/>
    <w:rsid w:val="00A159CB"/>
    <w:rsid w:val="00A1610F"/>
    <w:rsid w:val="00A16665"/>
    <w:rsid w:val="00A16938"/>
    <w:rsid w:val="00A169DC"/>
    <w:rsid w:val="00A16C42"/>
    <w:rsid w:val="00A171EB"/>
    <w:rsid w:val="00A17412"/>
    <w:rsid w:val="00A17B8B"/>
    <w:rsid w:val="00A202BC"/>
    <w:rsid w:val="00A203BE"/>
    <w:rsid w:val="00A2115C"/>
    <w:rsid w:val="00A211D9"/>
    <w:rsid w:val="00A21753"/>
    <w:rsid w:val="00A21B58"/>
    <w:rsid w:val="00A21E18"/>
    <w:rsid w:val="00A2210C"/>
    <w:rsid w:val="00A22597"/>
    <w:rsid w:val="00A22A12"/>
    <w:rsid w:val="00A22D3B"/>
    <w:rsid w:val="00A23574"/>
    <w:rsid w:val="00A237B2"/>
    <w:rsid w:val="00A23C36"/>
    <w:rsid w:val="00A23E0E"/>
    <w:rsid w:val="00A24576"/>
    <w:rsid w:val="00A245BE"/>
    <w:rsid w:val="00A247CF"/>
    <w:rsid w:val="00A24AE0"/>
    <w:rsid w:val="00A24F07"/>
    <w:rsid w:val="00A254F7"/>
    <w:rsid w:val="00A25671"/>
    <w:rsid w:val="00A256FA"/>
    <w:rsid w:val="00A258D7"/>
    <w:rsid w:val="00A26A9A"/>
    <w:rsid w:val="00A26E10"/>
    <w:rsid w:val="00A2736F"/>
    <w:rsid w:val="00A273D6"/>
    <w:rsid w:val="00A27B86"/>
    <w:rsid w:val="00A27C3D"/>
    <w:rsid w:val="00A30F6D"/>
    <w:rsid w:val="00A310AD"/>
    <w:rsid w:val="00A31278"/>
    <w:rsid w:val="00A3128E"/>
    <w:rsid w:val="00A31A38"/>
    <w:rsid w:val="00A31E26"/>
    <w:rsid w:val="00A32ADC"/>
    <w:rsid w:val="00A33092"/>
    <w:rsid w:val="00A33384"/>
    <w:rsid w:val="00A33433"/>
    <w:rsid w:val="00A33B09"/>
    <w:rsid w:val="00A33DDA"/>
    <w:rsid w:val="00A3418D"/>
    <w:rsid w:val="00A342AA"/>
    <w:rsid w:val="00A347F6"/>
    <w:rsid w:val="00A35066"/>
    <w:rsid w:val="00A3512A"/>
    <w:rsid w:val="00A35884"/>
    <w:rsid w:val="00A35E68"/>
    <w:rsid w:val="00A35F15"/>
    <w:rsid w:val="00A362B4"/>
    <w:rsid w:val="00A37A16"/>
    <w:rsid w:val="00A37DC7"/>
    <w:rsid w:val="00A402DE"/>
    <w:rsid w:val="00A404F9"/>
    <w:rsid w:val="00A409D0"/>
    <w:rsid w:val="00A41770"/>
    <w:rsid w:val="00A418C3"/>
    <w:rsid w:val="00A41BDF"/>
    <w:rsid w:val="00A41F00"/>
    <w:rsid w:val="00A42A5D"/>
    <w:rsid w:val="00A42DB9"/>
    <w:rsid w:val="00A43212"/>
    <w:rsid w:val="00A43370"/>
    <w:rsid w:val="00A43AD0"/>
    <w:rsid w:val="00A45199"/>
    <w:rsid w:val="00A453AF"/>
    <w:rsid w:val="00A457B0"/>
    <w:rsid w:val="00A45943"/>
    <w:rsid w:val="00A4617A"/>
    <w:rsid w:val="00A46AD1"/>
    <w:rsid w:val="00A46D34"/>
    <w:rsid w:val="00A46E20"/>
    <w:rsid w:val="00A474AA"/>
    <w:rsid w:val="00A47885"/>
    <w:rsid w:val="00A47A92"/>
    <w:rsid w:val="00A502D7"/>
    <w:rsid w:val="00A5045D"/>
    <w:rsid w:val="00A50A75"/>
    <w:rsid w:val="00A5144F"/>
    <w:rsid w:val="00A514A3"/>
    <w:rsid w:val="00A518FB"/>
    <w:rsid w:val="00A52EBB"/>
    <w:rsid w:val="00A52FE0"/>
    <w:rsid w:val="00A53279"/>
    <w:rsid w:val="00A5333D"/>
    <w:rsid w:val="00A53AC4"/>
    <w:rsid w:val="00A53D8A"/>
    <w:rsid w:val="00A53EA4"/>
    <w:rsid w:val="00A53F66"/>
    <w:rsid w:val="00A54323"/>
    <w:rsid w:val="00A54964"/>
    <w:rsid w:val="00A54FCA"/>
    <w:rsid w:val="00A559ED"/>
    <w:rsid w:val="00A55A11"/>
    <w:rsid w:val="00A56170"/>
    <w:rsid w:val="00A569B9"/>
    <w:rsid w:val="00A56B1E"/>
    <w:rsid w:val="00A56B58"/>
    <w:rsid w:val="00A5711F"/>
    <w:rsid w:val="00A572B4"/>
    <w:rsid w:val="00A57A20"/>
    <w:rsid w:val="00A57F0D"/>
    <w:rsid w:val="00A60192"/>
    <w:rsid w:val="00A60705"/>
    <w:rsid w:val="00A6080F"/>
    <w:rsid w:val="00A60E28"/>
    <w:rsid w:val="00A611A7"/>
    <w:rsid w:val="00A61889"/>
    <w:rsid w:val="00A61B74"/>
    <w:rsid w:val="00A61C39"/>
    <w:rsid w:val="00A622B2"/>
    <w:rsid w:val="00A62E0B"/>
    <w:rsid w:val="00A63357"/>
    <w:rsid w:val="00A63A2A"/>
    <w:rsid w:val="00A64038"/>
    <w:rsid w:val="00A64B27"/>
    <w:rsid w:val="00A65513"/>
    <w:rsid w:val="00A65B89"/>
    <w:rsid w:val="00A65BFC"/>
    <w:rsid w:val="00A65D62"/>
    <w:rsid w:val="00A660AB"/>
    <w:rsid w:val="00A66197"/>
    <w:rsid w:val="00A661E1"/>
    <w:rsid w:val="00A6623F"/>
    <w:rsid w:val="00A668F5"/>
    <w:rsid w:val="00A66E8A"/>
    <w:rsid w:val="00A66FF7"/>
    <w:rsid w:val="00A674D5"/>
    <w:rsid w:val="00A67952"/>
    <w:rsid w:val="00A67A28"/>
    <w:rsid w:val="00A67B4D"/>
    <w:rsid w:val="00A7047A"/>
    <w:rsid w:val="00A705E4"/>
    <w:rsid w:val="00A70DE8"/>
    <w:rsid w:val="00A71755"/>
    <w:rsid w:val="00A7193D"/>
    <w:rsid w:val="00A719FA"/>
    <w:rsid w:val="00A71ABB"/>
    <w:rsid w:val="00A71AF0"/>
    <w:rsid w:val="00A71AF1"/>
    <w:rsid w:val="00A71F3F"/>
    <w:rsid w:val="00A72878"/>
    <w:rsid w:val="00A72A0D"/>
    <w:rsid w:val="00A73949"/>
    <w:rsid w:val="00A73FEF"/>
    <w:rsid w:val="00A74108"/>
    <w:rsid w:val="00A742E7"/>
    <w:rsid w:val="00A74439"/>
    <w:rsid w:val="00A74871"/>
    <w:rsid w:val="00A749F0"/>
    <w:rsid w:val="00A74E4D"/>
    <w:rsid w:val="00A754C0"/>
    <w:rsid w:val="00A75C8B"/>
    <w:rsid w:val="00A75D4E"/>
    <w:rsid w:val="00A75D82"/>
    <w:rsid w:val="00A75EB5"/>
    <w:rsid w:val="00A75EEC"/>
    <w:rsid w:val="00A760C3"/>
    <w:rsid w:val="00A76123"/>
    <w:rsid w:val="00A7694B"/>
    <w:rsid w:val="00A76B5D"/>
    <w:rsid w:val="00A76F80"/>
    <w:rsid w:val="00A77378"/>
    <w:rsid w:val="00A7739C"/>
    <w:rsid w:val="00A773D3"/>
    <w:rsid w:val="00A775ED"/>
    <w:rsid w:val="00A77A3E"/>
    <w:rsid w:val="00A77A48"/>
    <w:rsid w:val="00A77E00"/>
    <w:rsid w:val="00A800F7"/>
    <w:rsid w:val="00A8047F"/>
    <w:rsid w:val="00A80661"/>
    <w:rsid w:val="00A80FDA"/>
    <w:rsid w:val="00A81239"/>
    <w:rsid w:val="00A81451"/>
    <w:rsid w:val="00A81E86"/>
    <w:rsid w:val="00A823FB"/>
    <w:rsid w:val="00A837B2"/>
    <w:rsid w:val="00A838CF"/>
    <w:rsid w:val="00A83ECE"/>
    <w:rsid w:val="00A8458F"/>
    <w:rsid w:val="00A84594"/>
    <w:rsid w:val="00A84F48"/>
    <w:rsid w:val="00A8510F"/>
    <w:rsid w:val="00A8535E"/>
    <w:rsid w:val="00A85A61"/>
    <w:rsid w:val="00A85DE5"/>
    <w:rsid w:val="00A860F5"/>
    <w:rsid w:val="00A861D7"/>
    <w:rsid w:val="00A8645A"/>
    <w:rsid w:val="00A86730"/>
    <w:rsid w:val="00A86ED5"/>
    <w:rsid w:val="00A870C4"/>
    <w:rsid w:val="00A8734E"/>
    <w:rsid w:val="00A87843"/>
    <w:rsid w:val="00A87864"/>
    <w:rsid w:val="00A87B65"/>
    <w:rsid w:val="00A87B6C"/>
    <w:rsid w:val="00A87D43"/>
    <w:rsid w:val="00A87D4B"/>
    <w:rsid w:val="00A87E04"/>
    <w:rsid w:val="00A90393"/>
    <w:rsid w:val="00A90662"/>
    <w:rsid w:val="00A90C43"/>
    <w:rsid w:val="00A91957"/>
    <w:rsid w:val="00A91EE6"/>
    <w:rsid w:val="00A920A1"/>
    <w:rsid w:val="00A923C3"/>
    <w:rsid w:val="00A92ECD"/>
    <w:rsid w:val="00A9330F"/>
    <w:rsid w:val="00A933D7"/>
    <w:rsid w:val="00A9390F"/>
    <w:rsid w:val="00A93BB7"/>
    <w:rsid w:val="00A93E8A"/>
    <w:rsid w:val="00A94360"/>
    <w:rsid w:val="00A949FA"/>
    <w:rsid w:val="00A94DF4"/>
    <w:rsid w:val="00A94E4E"/>
    <w:rsid w:val="00A94FB0"/>
    <w:rsid w:val="00A952CA"/>
    <w:rsid w:val="00A956A6"/>
    <w:rsid w:val="00A95ADB"/>
    <w:rsid w:val="00A96381"/>
    <w:rsid w:val="00A9651B"/>
    <w:rsid w:val="00A96913"/>
    <w:rsid w:val="00A96B35"/>
    <w:rsid w:val="00A96F16"/>
    <w:rsid w:val="00A9710C"/>
    <w:rsid w:val="00A9757C"/>
    <w:rsid w:val="00A97BEF"/>
    <w:rsid w:val="00A97ECA"/>
    <w:rsid w:val="00AA0902"/>
    <w:rsid w:val="00AA093D"/>
    <w:rsid w:val="00AA0B06"/>
    <w:rsid w:val="00AA126D"/>
    <w:rsid w:val="00AA1367"/>
    <w:rsid w:val="00AA14A8"/>
    <w:rsid w:val="00AA2278"/>
    <w:rsid w:val="00AA22A5"/>
    <w:rsid w:val="00AA2441"/>
    <w:rsid w:val="00AA2455"/>
    <w:rsid w:val="00AA2C04"/>
    <w:rsid w:val="00AA2FF8"/>
    <w:rsid w:val="00AA36A8"/>
    <w:rsid w:val="00AA371F"/>
    <w:rsid w:val="00AA3A43"/>
    <w:rsid w:val="00AA3C54"/>
    <w:rsid w:val="00AA46FC"/>
    <w:rsid w:val="00AA4DCF"/>
    <w:rsid w:val="00AA5697"/>
    <w:rsid w:val="00AA5EB4"/>
    <w:rsid w:val="00AA5F52"/>
    <w:rsid w:val="00AA5F5E"/>
    <w:rsid w:val="00AA5F63"/>
    <w:rsid w:val="00AA6F2E"/>
    <w:rsid w:val="00AA718A"/>
    <w:rsid w:val="00AA71BB"/>
    <w:rsid w:val="00AA7210"/>
    <w:rsid w:val="00AA728D"/>
    <w:rsid w:val="00AA788E"/>
    <w:rsid w:val="00AB00E9"/>
    <w:rsid w:val="00AB0E08"/>
    <w:rsid w:val="00AB10D7"/>
    <w:rsid w:val="00AB11A1"/>
    <w:rsid w:val="00AB16B4"/>
    <w:rsid w:val="00AB20BE"/>
    <w:rsid w:val="00AB23BA"/>
    <w:rsid w:val="00AB261D"/>
    <w:rsid w:val="00AB2771"/>
    <w:rsid w:val="00AB27AB"/>
    <w:rsid w:val="00AB2DA7"/>
    <w:rsid w:val="00AB3424"/>
    <w:rsid w:val="00AB4338"/>
    <w:rsid w:val="00AB4CE8"/>
    <w:rsid w:val="00AB4F3B"/>
    <w:rsid w:val="00AB51AD"/>
    <w:rsid w:val="00AB55A4"/>
    <w:rsid w:val="00AB578A"/>
    <w:rsid w:val="00AB5E14"/>
    <w:rsid w:val="00AB6050"/>
    <w:rsid w:val="00AB628F"/>
    <w:rsid w:val="00AB6472"/>
    <w:rsid w:val="00AB6A98"/>
    <w:rsid w:val="00AB7416"/>
    <w:rsid w:val="00AB78A9"/>
    <w:rsid w:val="00AC02C3"/>
    <w:rsid w:val="00AC09A7"/>
    <w:rsid w:val="00AC147E"/>
    <w:rsid w:val="00AC16D4"/>
    <w:rsid w:val="00AC1AFD"/>
    <w:rsid w:val="00AC1CDF"/>
    <w:rsid w:val="00AC268B"/>
    <w:rsid w:val="00AC26C9"/>
    <w:rsid w:val="00AC27CB"/>
    <w:rsid w:val="00AC2C68"/>
    <w:rsid w:val="00AC2F73"/>
    <w:rsid w:val="00AC341E"/>
    <w:rsid w:val="00AC3900"/>
    <w:rsid w:val="00AC4245"/>
    <w:rsid w:val="00AC42A3"/>
    <w:rsid w:val="00AC48C3"/>
    <w:rsid w:val="00AC48C4"/>
    <w:rsid w:val="00AC5128"/>
    <w:rsid w:val="00AC5573"/>
    <w:rsid w:val="00AC6E85"/>
    <w:rsid w:val="00AC6F7E"/>
    <w:rsid w:val="00AC734D"/>
    <w:rsid w:val="00AC740C"/>
    <w:rsid w:val="00AC7526"/>
    <w:rsid w:val="00AD040F"/>
    <w:rsid w:val="00AD067D"/>
    <w:rsid w:val="00AD07F5"/>
    <w:rsid w:val="00AD1112"/>
    <w:rsid w:val="00AD13E8"/>
    <w:rsid w:val="00AD16F1"/>
    <w:rsid w:val="00AD17DE"/>
    <w:rsid w:val="00AD1CD9"/>
    <w:rsid w:val="00AD27A0"/>
    <w:rsid w:val="00AD280A"/>
    <w:rsid w:val="00AD319A"/>
    <w:rsid w:val="00AD31CE"/>
    <w:rsid w:val="00AD35BD"/>
    <w:rsid w:val="00AD3661"/>
    <w:rsid w:val="00AD36DE"/>
    <w:rsid w:val="00AD3AD1"/>
    <w:rsid w:val="00AD3BB9"/>
    <w:rsid w:val="00AD3F1D"/>
    <w:rsid w:val="00AD4033"/>
    <w:rsid w:val="00AD4783"/>
    <w:rsid w:val="00AD4E24"/>
    <w:rsid w:val="00AD5946"/>
    <w:rsid w:val="00AD5E29"/>
    <w:rsid w:val="00AD627F"/>
    <w:rsid w:val="00AD690C"/>
    <w:rsid w:val="00AD69C9"/>
    <w:rsid w:val="00AD78FB"/>
    <w:rsid w:val="00AD7A41"/>
    <w:rsid w:val="00AD7F16"/>
    <w:rsid w:val="00AD7F8D"/>
    <w:rsid w:val="00AE06E6"/>
    <w:rsid w:val="00AE0724"/>
    <w:rsid w:val="00AE10FB"/>
    <w:rsid w:val="00AE1430"/>
    <w:rsid w:val="00AE18DB"/>
    <w:rsid w:val="00AE1C2A"/>
    <w:rsid w:val="00AE1EEC"/>
    <w:rsid w:val="00AE2583"/>
    <w:rsid w:val="00AE2678"/>
    <w:rsid w:val="00AE2691"/>
    <w:rsid w:val="00AE2832"/>
    <w:rsid w:val="00AE2A97"/>
    <w:rsid w:val="00AE2C9B"/>
    <w:rsid w:val="00AE3414"/>
    <w:rsid w:val="00AE5082"/>
    <w:rsid w:val="00AE5BC0"/>
    <w:rsid w:val="00AE5DB2"/>
    <w:rsid w:val="00AE6815"/>
    <w:rsid w:val="00AE68F6"/>
    <w:rsid w:val="00AE696F"/>
    <w:rsid w:val="00AE7424"/>
    <w:rsid w:val="00AF065F"/>
    <w:rsid w:val="00AF1280"/>
    <w:rsid w:val="00AF14D7"/>
    <w:rsid w:val="00AF18FB"/>
    <w:rsid w:val="00AF2053"/>
    <w:rsid w:val="00AF2120"/>
    <w:rsid w:val="00AF22E6"/>
    <w:rsid w:val="00AF2888"/>
    <w:rsid w:val="00AF2C06"/>
    <w:rsid w:val="00AF3309"/>
    <w:rsid w:val="00AF349C"/>
    <w:rsid w:val="00AF3A46"/>
    <w:rsid w:val="00AF4884"/>
    <w:rsid w:val="00AF5287"/>
    <w:rsid w:val="00AF53D9"/>
    <w:rsid w:val="00AF54E6"/>
    <w:rsid w:val="00AF5B20"/>
    <w:rsid w:val="00AF5EFD"/>
    <w:rsid w:val="00AF61A6"/>
    <w:rsid w:val="00AF6F51"/>
    <w:rsid w:val="00B01046"/>
    <w:rsid w:val="00B010F1"/>
    <w:rsid w:val="00B0127B"/>
    <w:rsid w:val="00B0163F"/>
    <w:rsid w:val="00B01902"/>
    <w:rsid w:val="00B0192C"/>
    <w:rsid w:val="00B02282"/>
    <w:rsid w:val="00B02ECD"/>
    <w:rsid w:val="00B03416"/>
    <w:rsid w:val="00B037AB"/>
    <w:rsid w:val="00B03A72"/>
    <w:rsid w:val="00B03D05"/>
    <w:rsid w:val="00B03EE6"/>
    <w:rsid w:val="00B042D9"/>
    <w:rsid w:val="00B043A2"/>
    <w:rsid w:val="00B04B07"/>
    <w:rsid w:val="00B056C2"/>
    <w:rsid w:val="00B0589B"/>
    <w:rsid w:val="00B05B05"/>
    <w:rsid w:val="00B05E2A"/>
    <w:rsid w:val="00B06CCF"/>
    <w:rsid w:val="00B07089"/>
    <w:rsid w:val="00B076A2"/>
    <w:rsid w:val="00B07AA7"/>
    <w:rsid w:val="00B10788"/>
    <w:rsid w:val="00B107AA"/>
    <w:rsid w:val="00B109E3"/>
    <w:rsid w:val="00B110C6"/>
    <w:rsid w:val="00B11519"/>
    <w:rsid w:val="00B11696"/>
    <w:rsid w:val="00B1198D"/>
    <w:rsid w:val="00B11FE2"/>
    <w:rsid w:val="00B1246B"/>
    <w:rsid w:val="00B13CA8"/>
    <w:rsid w:val="00B13CD6"/>
    <w:rsid w:val="00B13FC5"/>
    <w:rsid w:val="00B15705"/>
    <w:rsid w:val="00B15723"/>
    <w:rsid w:val="00B1597E"/>
    <w:rsid w:val="00B15B9F"/>
    <w:rsid w:val="00B15D40"/>
    <w:rsid w:val="00B167A3"/>
    <w:rsid w:val="00B17AE2"/>
    <w:rsid w:val="00B17C56"/>
    <w:rsid w:val="00B21FE1"/>
    <w:rsid w:val="00B22573"/>
    <w:rsid w:val="00B22933"/>
    <w:rsid w:val="00B229F2"/>
    <w:rsid w:val="00B23539"/>
    <w:rsid w:val="00B240DF"/>
    <w:rsid w:val="00B2497A"/>
    <w:rsid w:val="00B24CCF"/>
    <w:rsid w:val="00B255FA"/>
    <w:rsid w:val="00B25781"/>
    <w:rsid w:val="00B25DE4"/>
    <w:rsid w:val="00B25FF2"/>
    <w:rsid w:val="00B26123"/>
    <w:rsid w:val="00B2627D"/>
    <w:rsid w:val="00B26E84"/>
    <w:rsid w:val="00B26ED4"/>
    <w:rsid w:val="00B271ED"/>
    <w:rsid w:val="00B2723A"/>
    <w:rsid w:val="00B27564"/>
    <w:rsid w:val="00B27E15"/>
    <w:rsid w:val="00B3028A"/>
    <w:rsid w:val="00B3086D"/>
    <w:rsid w:val="00B30BEE"/>
    <w:rsid w:val="00B31261"/>
    <w:rsid w:val="00B3151C"/>
    <w:rsid w:val="00B3169C"/>
    <w:rsid w:val="00B31856"/>
    <w:rsid w:val="00B31A37"/>
    <w:rsid w:val="00B31ABF"/>
    <w:rsid w:val="00B31B58"/>
    <w:rsid w:val="00B31D54"/>
    <w:rsid w:val="00B32A8C"/>
    <w:rsid w:val="00B3335B"/>
    <w:rsid w:val="00B340CB"/>
    <w:rsid w:val="00B34237"/>
    <w:rsid w:val="00B3429C"/>
    <w:rsid w:val="00B35BC1"/>
    <w:rsid w:val="00B35F2C"/>
    <w:rsid w:val="00B3613F"/>
    <w:rsid w:val="00B36335"/>
    <w:rsid w:val="00B364FB"/>
    <w:rsid w:val="00B3689F"/>
    <w:rsid w:val="00B36AA8"/>
    <w:rsid w:val="00B36C86"/>
    <w:rsid w:val="00B3738E"/>
    <w:rsid w:val="00B379AC"/>
    <w:rsid w:val="00B37BC5"/>
    <w:rsid w:val="00B40067"/>
    <w:rsid w:val="00B406D4"/>
    <w:rsid w:val="00B408D2"/>
    <w:rsid w:val="00B40F61"/>
    <w:rsid w:val="00B41490"/>
    <w:rsid w:val="00B417BD"/>
    <w:rsid w:val="00B41FC4"/>
    <w:rsid w:val="00B42356"/>
    <w:rsid w:val="00B423B7"/>
    <w:rsid w:val="00B42592"/>
    <w:rsid w:val="00B4275B"/>
    <w:rsid w:val="00B42DFE"/>
    <w:rsid w:val="00B43341"/>
    <w:rsid w:val="00B436C4"/>
    <w:rsid w:val="00B449A1"/>
    <w:rsid w:val="00B44A71"/>
    <w:rsid w:val="00B44B7B"/>
    <w:rsid w:val="00B44F0A"/>
    <w:rsid w:val="00B4599D"/>
    <w:rsid w:val="00B459E9"/>
    <w:rsid w:val="00B45B50"/>
    <w:rsid w:val="00B464E6"/>
    <w:rsid w:val="00B46757"/>
    <w:rsid w:val="00B467B0"/>
    <w:rsid w:val="00B46CB0"/>
    <w:rsid w:val="00B46CDE"/>
    <w:rsid w:val="00B46D9A"/>
    <w:rsid w:val="00B476D3"/>
    <w:rsid w:val="00B47709"/>
    <w:rsid w:val="00B50072"/>
    <w:rsid w:val="00B50103"/>
    <w:rsid w:val="00B511F5"/>
    <w:rsid w:val="00B51213"/>
    <w:rsid w:val="00B5139E"/>
    <w:rsid w:val="00B5192D"/>
    <w:rsid w:val="00B526C5"/>
    <w:rsid w:val="00B52793"/>
    <w:rsid w:val="00B52D08"/>
    <w:rsid w:val="00B5310E"/>
    <w:rsid w:val="00B53828"/>
    <w:rsid w:val="00B53829"/>
    <w:rsid w:val="00B53DDE"/>
    <w:rsid w:val="00B5422A"/>
    <w:rsid w:val="00B548BC"/>
    <w:rsid w:val="00B54AE6"/>
    <w:rsid w:val="00B54B74"/>
    <w:rsid w:val="00B54BB5"/>
    <w:rsid w:val="00B54BF0"/>
    <w:rsid w:val="00B54F45"/>
    <w:rsid w:val="00B5521F"/>
    <w:rsid w:val="00B55DE5"/>
    <w:rsid w:val="00B5601B"/>
    <w:rsid w:val="00B565D7"/>
    <w:rsid w:val="00B56A6C"/>
    <w:rsid w:val="00B56CF9"/>
    <w:rsid w:val="00B56DF8"/>
    <w:rsid w:val="00B57B66"/>
    <w:rsid w:val="00B57C2F"/>
    <w:rsid w:val="00B57CA8"/>
    <w:rsid w:val="00B60DD7"/>
    <w:rsid w:val="00B60E51"/>
    <w:rsid w:val="00B61461"/>
    <w:rsid w:val="00B61479"/>
    <w:rsid w:val="00B614F1"/>
    <w:rsid w:val="00B61EA7"/>
    <w:rsid w:val="00B63062"/>
    <w:rsid w:val="00B6367E"/>
    <w:rsid w:val="00B65252"/>
    <w:rsid w:val="00B654C3"/>
    <w:rsid w:val="00B65811"/>
    <w:rsid w:val="00B65BAA"/>
    <w:rsid w:val="00B65BF3"/>
    <w:rsid w:val="00B6632E"/>
    <w:rsid w:val="00B6652C"/>
    <w:rsid w:val="00B668B7"/>
    <w:rsid w:val="00B705F5"/>
    <w:rsid w:val="00B7075C"/>
    <w:rsid w:val="00B70DA2"/>
    <w:rsid w:val="00B70FF7"/>
    <w:rsid w:val="00B71246"/>
    <w:rsid w:val="00B7195E"/>
    <w:rsid w:val="00B71AE8"/>
    <w:rsid w:val="00B71BE7"/>
    <w:rsid w:val="00B7290E"/>
    <w:rsid w:val="00B72980"/>
    <w:rsid w:val="00B7371B"/>
    <w:rsid w:val="00B73ED5"/>
    <w:rsid w:val="00B7459A"/>
    <w:rsid w:val="00B74F40"/>
    <w:rsid w:val="00B75362"/>
    <w:rsid w:val="00B75699"/>
    <w:rsid w:val="00B7619C"/>
    <w:rsid w:val="00B763E9"/>
    <w:rsid w:val="00B764ED"/>
    <w:rsid w:val="00B76E88"/>
    <w:rsid w:val="00B77273"/>
    <w:rsid w:val="00B80386"/>
    <w:rsid w:val="00B8049D"/>
    <w:rsid w:val="00B810D8"/>
    <w:rsid w:val="00B8169E"/>
    <w:rsid w:val="00B81746"/>
    <w:rsid w:val="00B8183F"/>
    <w:rsid w:val="00B81910"/>
    <w:rsid w:val="00B81B3D"/>
    <w:rsid w:val="00B81B62"/>
    <w:rsid w:val="00B825CB"/>
    <w:rsid w:val="00B82A88"/>
    <w:rsid w:val="00B82BED"/>
    <w:rsid w:val="00B82FB5"/>
    <w:rsid w:val="00B82FFF"/>
    <w:rsid w:val="00B830F8"/>
    <w:rsid w:val="00B83B29"/>
    <w:rsid w:val="00B83E87"/>
    <w:rsid w:val="00B84762"/>
    <w:rsid w:val="00B84F08"/>
    <w:rsid w:val="00B8540F"/>
    <w:rsid w:val="00B85697"/>
    <w:rsid w:val="00B85E1C"/>
    <w:rsid w:val="00B86147"/>
    <w:rsid w:val="00B86A7D"/>
    <w:rsid w:val="00B878C7"/>
    <w:rsid w:val="00B879F6"/>
    <w:rsid w:val="00B87D97"/>
    <w:rsid w:val="00B9054E"/>
    <w:rsid w:val="00B914F9"/>
    <w:rsid w:val="00B91A7D"/>
    <w:rsid w:val="00B91B51"/>
    <w:rsid w:val="00B91D88"/>
    <w:rsid w:val="00B91E65"/>
    <w:rsid w:val="00B91EEB"/>
    <w:rsid w:val="00B922E1"/>
    <w:rsid w:val="00B9262A"/>
    <w:rsid w:val="00B92C1A"/>
    <w:rsid w:val="00B92D9D"/>
    <w:rsid w:val="00B93944"/>
    <w:rsid w:val="00B9406D"/>
    <w:rsid w:val="00B940B4"/>
    <w:rsid w:val="00B9420E"/>
    <w:rsid w:val="00B94B2F"/>
    <w:rsid w:val="00B94BB0"/>
    <w:rsid w:val="00B95480"/>
    <w:rsid w:val="00B958CD"/>
    <w:rsid w:val="00B959F1"/>
    <w:rsid w:val="00B95D10"/>
    <w:rsid w:val="00B95D2E"/>
    <w:rsid w:val="00B95E40"/>
    <w:rsid w:val="00B95FF2"/>
    <w:rsid w:val="00B96281"/>
    <w:rsid w:val="00B96341"/>
    <w:rsid w:val="00B96412"/>
    <w:rsid w:val="00B96730"/>
    <w:rsid w:val="00B9681C"/>
    <w:rsid w:val="00B96CB9"/>
    <w:rsid w:val="00B96DC5"/>
    <w:rsid w:val="00B9730B"/>
    <w:rsid w:val="00B97882"/>
    <w:rsid w:val="00B97C5C"/>
    <w:rsid w:val="00BA0076"/>
    <w:rsid w:val="00BA0A71"/>
    <w:rsid w:val="00BA1BF7"/>
    <w:rsid w:val="00BA21B6"/>
    <w:rsid w:val="00BA333F"/>
    <w:rsid w:val="00BA35E0"/>
    <w:rsid w:val="00BA3FFD"/>
    <w:rsid w:val="00BA4320"/>
    <w:rsid w:val="00BA452C"/>
    <w:rsid w:val="00BA47E6"/>
    <w:rsid w:val="00BA4A78"/>
    <w:rsid w:val="00BA60AB"/>
    <w:rsid w:val="00BA60BF"/>
    <w:rsid w:val="00BA6A27"/>
    <w:rsid w:val="00BA6A2D"/>
    <w:rsid w:val="00BA6E37"/>
    <w:rsid w:val="00BA6FDC"/>
    <w:rsid w:val="00BA75B8"/>
    <w:rsid w:val="00BA79CB"/>
    <w:rsid w:val="00BA7B9F"/>
    <w:rsid w:val="00BA7E52"/>
    <w:rsid w:val="00BB04BA"/>
    <w:rsid w:val="00BB076F"/>
    <w:rsid w:val="00BB078A"/>
    <w:rsid w:val="00BB0A62"/>
    <w:rsid w:val="00BB0B02"/>
    <w:rsid w:val="00BB18EF"/>
    <w:rsid w:val="00BB28A7"/>
    <w:rsid w:val="00BB2933"/>
    <w:rsid w:val="00BB2D08"/>
    <w:rsid w:val="00BB38EE"/>
    <w:rsid w:val="00BB3B1A"/>
    <w:rsid w:val="00BB3C0B"/>
    <w:rsid w:val="00BB4423"/>
    <w:rsid w:val="00BB44A2"/>
    <w:rsid w:val="00BB4C52"/>
    <w:rsid w:val="00BB504D"/>
    <w:rsid w:val="00BB5A60"/>
    <w:rsid w:val="00BB60F5"/>
    <w:rsid w:val="00BB6EE0"/>
    <w:rsid w:val="00BB751E"/>
    <w:rsid w:val="00BB7827"/>
    <w:rsid w:val="00BB7A0F"/>
    <w:rsid w:val="00BC0E49"/>
    <w:rsid w:val="00BC14E6"/>
    <w:rsid w:val="00BC18EC"/>
    <w:rsid w:val="00BC2B7D"/>
    <w:rsid w:val="00BC305A"/>
    <w:rsid w:val="00BC38BE"/>
    <w:rsid w:val="00BC3BA8"/>
    <w:rsid w:val="00BC3BAB"/>
    <w:rsid w:val="00BC3DC3"/>
    <w:rsid w:val="00BC417B"/>
    <w:rsid w:val="00BC423F"/>
    <w:rsid w:val="00BC4D2A"/>
    <w:rsid w:val="00BC4FEE"/>
    <w:rsid w:val="00BC58A5"/>
    <w:rsid w:val="00BC5942"/>
    <w:rsid w:val="00BC59EB"/>
    <w:rsid w:val="00BC5B2F"/>
    <w:rsid w:val="00BC6C82"/>
    <w:rsid w:val="00BC7B89"/>
    <w:rsid w:val="00BD079C"/>
    <w:rsid w:val="00BD0B4E"/>
    <w:rsid w:val="00BD0C63"/>
    <w:rsid w:val="00BD12AD"/>
    <w:rsid w:val="00BD1C47"/>
    <w:rsid w:val="00BD1D5B"/>
    <w:rsid w:val="00BD1FDC"/>
    <w:rsid w:val="00BD205F"/>
    <w:rsid w:val="00BD21B2"/>
    <w:rsid w:val="00BD3F7C"/>
    <w:rsid w:val="00BD4179"/>
    <w:rsid w:val="00BD4207"/>
    <w:rsid w:val="00BD4DB5"/>
    <w:rsid w:val="00BD52B0"/>
    <w:rsid w:val="00BD5674"/>
    <w:rsid w:val="00BD598D"/>
    <w:rsid w:val="00BD5F2B"/>
    <w:rsid w:val="00BD64AA"/>
    <w:rsid w:val="00BD66D2"/>
    <w:rsid w:val="00BD6A4B"/>
    <w:rsid w:val="00BD7A1F"/>
    <w:rsid w:val="00BE08C4"/>
    <w:rsid w:val="00BE14B1"/>
    <w:rsid w:val="00BE1ABD"/>
    <w:rsid w:val="00BE1E04"/>
    <w:rsid w:val="00BE242D"/>
    <w:rsid w:val="00BE25C5"/>
    <w:rsid w:val="00BE2884"/>
    <w:rsid w:val="00BE2C19"/>
    <w:rsid w:val="00BE2E23"/>
    <w:rsid w:val="00BE3471"/>
    <w:rsid w:val="00BE347E"/>
    <w:rsid w:val="00BE356A"/>
    <w:rsid w:val="00BE40B8"/>
    <w:rsid w:val="00BE44EB"/>
    <w:rsid w:val="00BE4721"/>
    <w:rsid w:val="00BE4801"/>
    <w:rsid w:val="00BE4936"/>
    <w:rsid w:val="00BE4BA4"/>
    <w:rsid w:val="00BE5007"/>
    <w:rsid w:val="00BE51F4"/>
    <w:rsid w:val="00BE5F4B"/>
    <w:rsid w:val="00BE6029"/>
    <w:rsid w:val="00BE615A"/>
    <w:rsid w:val="00BE6594"/>
    <w:rsid w:val="00BE65A1"/>
    <w:rsid w:val="00BE65F6"/>
    <w:rsid w:val="00BE6624"/>
    <w:rsid w:val="00BE775F"/>
    <w:rsid w:val="00BF003C"/>
    <w:rsid w:val="00BF075C"/>
    <w:rsid w:val="00BF0778"/>
    <w:rsid w:val="00BF0D44"/>
    <w:rsid w:val="00BF0EF6"/>
    <w:rsid w:val="00BF0F08"/>
    <w:rsid w:val="00BF1041"/>
    <w:rsid w:val="00BF1DAD"/>
    <w:rsid w:val="00BF24EA"/>
    <w:rsid w:val="00BF2568"/>
    <w:rsid w:val="00BF29F5"/>
    <w:rsid w:val="00BF2AAC"/>
    <w:rsid w:val="00BF2E05"/>
    <w:rsid w:val="00BF3436"/>
    <w:rsid w:val="00BF3703"/>
    <w:rsid w:val="00BF3866"/>
    <w:rsid w:val="00BF3B97"/>
    <w:rsid w:val="00BF3C58"/>
    <w:rsid w:val="00BF56BF"/>
    <w:rsid w:val="00BF5744"/>
    <w:rsid w:val="00BF5C43"/>
    <w:rsid w:val="00BF6308"/>
    <w:rsid w:val="00BF6542"/>
    <w:rsid w:val="00BF77C2"/>
    <w:rsid w:val="00C00820"/>
    <w:rsid w:val="00C0088A"/>
    <w:rsid w:val="00C009FA"/>
    <w:rsid w:val="00C01CEC"/>
    <w:rsid w:val="00C0237D"/>
    <w:rsid w:val="00C02514"/>
    <w:rsid w:val="00C02567"/>
    <w:rsid w:val="00C02800"/>
    <w:rsid w:val="00C02A0C"/>
    <w:rsid w:val="00C02BC2"/>
    <w:rsid w:val="00C02DC4"/>
    <w:rsid w:val="00C030E7"/>
    <w:rsid w:val="00C0361D"/>
    <w:rsid w:val="00C04102"/>
    <w:rsid w:val="00C041DD"/>
    <w:rsid w:val="00C0428A"/>
    <w:rsid w:val="00C047B4"/>
    <w:rsid w:val="00C048D6"/>
    <w:rsid w:val="00C048E9"/>
    <w:rsid w:val="00C04956"/>
    <w:rsid w:val="00C04BF9"/>
    <w:rsid w:val="00C0519C"/>
    <w:rsid w:val="00C057FD"/>
    <w:rsid w:val="00C05901"/>
    <w:rsid w:val="00C0613E"/>
    <w:rsid w:val="00C062D3"/>
    <w:rsid w:val="00C06562"/>
    <w:rsid w:val="00C06A88"/>
    <w:rsid w:val="00C06A92"/>
    <w:rsid w:val="00C06C1C"/>
    <w:rsid w:val="00C06CF0"/>
    <w:rsid w:val="00C07135"/>
    <w:rsid w:val="00C07154"/>
    <w:rsid w:val="00C07236"/>
    <w:rsid w:val="00C07732"/>
    <w:rsid w:val="00C0774F"/>
    <w:rsid w:val="00C0779E"/>
    <w:rsid w:val="00C079EF"/>
    <w:rsid w:val="00C07B71"/>
    <w:rsid w:val="00C07BC2"/>
    <w:rsid w:val="00C07E81"/>
    <w:rsid w:val="00C100D5"/>
    <w:rsid w:val="00C1043F"/>
    <w:rsid w:val="00C105A7"/>
    <w:rsid w:val="00C10C58"/>
    <w:rsid w:val="00C11146"/>
    <w:rsid w:val="00C111A8"/>
    <w:rsid w:val="00C112C5"/>
    <w:rsid w:val="00C1138E"/>
    <w:rsid w:val="00C1197C"/>
    <w:rsid w:val="00C12347"/>
    <w:rsid w:val="00C13A79"/>
    <w:rsid w:val="00C13AA6"/>
    <w:rsid w:val="00C14149"/>
    <w:rsid w:val="00C1530C"/>
    <w:rsid w:val="00C15386"/>
    <w:rsid w:val="00C158B0"/>
    <w:rsid w:val="00C15C8C"/>
    <w:rsid w:val="00C16067"/>
    <w:rsid w:val="00C16990"/>
    <w:rsid w:val="00C16A14"/>
    <w:rsid w:val="00C16B00"/>
    <w:rsid w:val="00C16C09"/>
    <w:rsid w:val="00C16E75"/>
    <w:rsid w:val="00C16E86"/>
    <w:rsid w:val="00C16F9E"/>
    <w:rsid w:val="00C17011"/>
    <w:rsid w:val="00C17D53"/>
    <w:rsid w:val="00C20491"/>
    <w:rsid w:val="00C206EC"/>
    <w:rsid w:val="00C21954"/>
    <w:rsid w:val="00C21C49"/>
    <w:rsid w:val="00C2212B"/>
    <w:rsid w:val="00C22314"/>
    <w:rsid w:val="00C2259C"/>
    <w:rsid w:val="00C225F3"/>
    <w:rsid w:val="00C228E6"/>
    <w:rsid w:val="00C22ABE"/>
    <w:rsid w:val="00C233E7"/>
    <w:rsid w:val="00C243D4"/>
    <w:rsid w:val="00C25498"/>
    <w:rsid w:val="00C263B8"/>
    <w:rsid w:val="00C264F1"/>
    <w:rsid w:val="00C26B5D"/>
    <w:rsid w:val="00C301FF"/>
    <w:rsid w:val="00C30579"/>
    <w:rsid w:val="00C309F9"/>
    <w:rsid w:val="00C30F08"/>
    <w:rsid w:val="00C31DF3"/>
    <w:rsid w:val="00C33255"/>
    <w:rsid w:val="00C33388"/>
    <w:rsid w:val="00C335F0"/>
    <w:rsid w:val="00C340A2"/>
    <w:rsid w:val="00C3411B"/>
    <w:rsid w:val="00C349F9"/>
    <w:rsid w:val="00C35171"/>
    <w:rsid w:val="00C35549"/>
    <w:rsid w:val="00C3561C"/>
    <w:rsid w:val="00C35877"/>
    <w:rsid w:val="00C35DD2"/>
    <w:rsid w:val="00C35FBA"/>
    <w:rsid w:val="00C361FE"/>
    <w:rsid w:val="00C36380"/>
    <w:rsid w:val="00C36AD9"/>
    <w:rsid w:val="00C36E53"/>
    <w:rsid w:val="00C36FCA"/>
    <w:rsid w:val="00C373F6"/>
    <w:rsid w:val="00C37AC8"/>
    <w:rsid w:val="00C4031A"/>
    <w:rsid w:val="00C40B1A"/>
    <w:rsid w:val="00C40D14"/>
    <w:rsid w:val="00C40FC5"/>
    <w:rsid w:val="00C4104F"/>
    <w:rsid w:val="00C41180"/>
    <w:rsid w:val="00C411A3"/>
    <w:rsid w:val="00C415CC"/>
    <w:rsid w:val="00C4169A"/>
    <w:rsid w:val="00C41ACF"/>
    <w:rsid w:val="00C41BFD"/>
    <w:rsid w:val="00C42516"/>
    <w:rsid w:val="00C427E5"/>
    <w:rsid w:val="00C42E5B"/>
    <w:rsid w:val="00C42F50"/>
    <w:rsid w:val="00C4391C"/>
    <w:rsid w:val="00C43A3A"/>
    <w:rsid w:val="00C43A56"/>
    <w:rsid w:val="00C43BDB"/>
    <w:rsid w:val="00C44513"/>
    <w:rsid w:val="00C44E4E"/>
    <w:rsid w:val="00C46033"/>
    <w:rsid w:val="00C46573"/>
    <w:rsid w:val="00C46896"/>
    <w:rsid w:val="00C46BEA"/>
    <w:rsid w:val="00C46E03"/>
    <w:rsid w:val="00C46FC4"/>
    <w:rsid w:val="00C472AB"/>
    <w:rsid w:val="00C4730E"/>
    <w:rsid w:val="00C50025"/>
    <w:rsid w:val="00C50AF0"/>
    <w:rsid w:val="00C50BFB"/>
    <w:rsid w:val="00C50D6E"/>
    <w:rsid w:val="00C51770"/>
    <w:rsid w:val="00C51E5F"/>
    <w:rsid w:val="00C5209D"/>
    <w:rsid w:val="00C520CB"/>
    <w:rsid w:val="00C521CE"/>
    <w:rsid w:val="00C52AF5"/>
    <w:rsid w:val="00C530B9"/>
    <w:rsid w:val="00C534AB"/>
    <w:rsid w:val="00C535CC"/>
    <w:rsid w:val="00C53CA9"/>
    <w:rsid w:val="00C53D5C"/>
    <w:rsid w:val="00C5409E"/>
    <w:rsid w:val="00C5431E"/>
    <w:rsid w:val="00C54A2A"/>
    <w:rsid w:val="00C54C44"/>
    <w:rsid w:val="00C54CCE"/>
    <w:rsid w:val="00C54CDF"/>
    <w:rsid w:val="00C54DCF"/>
    <w:rsid w:val="00C554D3"/>
    <w:rsid w:val="00C5603B"/>
    <w:rsid w:val="00C56404"/>
    <w:rsid w:val="00C564B6"/>
    <w:rsid w:val="00C56646"/>
    <w:rsid w:val="00C56A7D"/>
    <w:rsid w:val="00C56EC9"/>
    <w:rsid w:val="00C57324"/>
    <w:rsid w:val="00C573D2"/>
    <w:rsid w:val="00C5769F"/>
    <w:rsid w:val="00C577F4"/>
    <w:rsid w:val="00C60F9D"/>
    <w:rsid w:val="00C61170"/>
    <w:rsid w:val="00C616D7"/>
    <w:rsid w:val="00C61D1F"/>
    <w:rsid w:val="00C61D3B"/>
    <w:rsid w:val="00C61F8C"/>
    <w:rsid w:val="00C627D8"/>
    <w:rsid w:val="00C6282E"/>
    <w:rsid w:val="00C62893"/>
    <w:rsid w:val="00C62DB9"/>
    <w:rsid w:val="00C62E80"/>
    <w:rsid w:val="00C63D0F"/>
    <w:rsid w:val="00C63D26"/>
    <w:rsid w:val="00C647B2"/>
    <w:rsid w:val="00C64969"/>
    <w:rsid w:val="00C64A7B"/>
    <w:rsid w:val="00C64BFB"/>
    <w:rsid w:val="00C64FA5"/>
    <w:rsid w:val="00C64FA7"/>
    <w:rsid w:val="00C65251"/>
    <w:rsid w:val="00C659EA"/>
    <w:rsid w:val="00C65E25"/>
    <w:rsid w:val="00C661DE"/>
    <w:rsid w:val="00C666AF"/>
    <w:rsid w:val="00C66727"/>
    <w:rsid w:val="00C66B57"/>
    <w:rsid w:val="00C66BED"/>
    <w:rsid w:val="00C67319"/>
    <w:rsid w:val="00C675C5"/>
    <w:rsid w:val="00C67883"/>
    <w:rsid w:val="00C6791F"/>
    <w:rsid w:val="00C67CDF"/>
    <w:rsid w:val="00C67D3E"/>
    <w:rsid w:val="00C7016A"/>
    <w:rsid w:val="00C70B5F"/>
    <w:rsid w:val="00C70B72"/>
    <w:rsid w:val="00C70EE8"/>
    <w:rsid w:val="00C715E0"/>
    <w:rsid w:val="00C718EE"/>
    <w:rsid w:val="00C71BBA"/>
    <w:rsid w:val="00C72C8D"/>
    <w:rsid w:val="00C72ED6"/>
    <w:rsid w:val="00C73770"/>
    <w:rsid w:val="00C74834"/>
    <w:rsid w:val="00C74D04"/>
    <w:rsid w:val="00C74FE8"/>
    <w:rsid w:val="00C7567A"/>
    <w:rsid w:val="00C756E3"/>
    <w:rsid w:val="00C763FE"/>
    <w:rsid w:val="00C76EE3"/>
    <w:rsid w:val="00C77263"/>
    <w:rsid w:val="00C772F3"/>
    <w:rsid w:val="00C775C8"/>
    <w:rsid w:val="00C800F1"/>
    <w:rsid w:val="00C805AF"/>
    <w:rsid w:val="00C8099A"/>
    <w:rsid w:val="00C80F08"/>
    <w:rsid w:val="00C812C7"/>
    <w:rsid w:val="00C81E87"/>
    <w:rsid w:val="00C825CD"/>
    <w:rsid w:val="00C82A4C"/>
    <w:rsid w:val="00C82C4C"/>
    <w:rsid w:val="00C82CD2"/>
    <w:rsid w:val="00C83011"/>
    <w:rsid w:val="00C83A84"/>
    <w:rsid w:val="00C8450C"/>
    <w:rsid w:val="00C849FF"/>
    <w:rsid w:val="00C850DF"/>
    <w:rsid w:val="00C85122"/>
    <w:rsid w:val="00C851CB"/>
    <w:rsid w:val="00C851E9"/>
    <w:rsid w:val="00C85210"/>
    <w:rsid w:val="00C85557"/>
    <w:rsid w:val="00C85727"/>
    <w:rsid w:val="00C85CC6"/>
    <w:rsid w:val="00C85EF1"/>
    <w:rsid w:val="00C86131"/>
    <w:rsid w:val="00C863FB"/>
    <w:rsid w:val="00C86B0C"/>
    <w:rsid w:val="00C86BF0"/>
    <w:rsid w:val="00C86D89"/>
    <w:rsid w:val="00C87135"/>
    <w:rsid w:val="00C87637"/>
    <w:rsid w:val="00C8765F"/>
    <w:rsid w:val="00C90063"/>
    <w:rsid w:val="00C90287"/>
    <w:rsid w:val="00C909D1"/>
    <w:rsid w:val="00C90C1F"/>
    <w:rsid w:val="00C90EF2"/>
    <w:rsid w:val="00C91042"/>
    <w:rsid w:val="00C9110F"/>
    <w:rsid w:val="00C9116A"/>
    <w:rsid w:val="00C91797"/>
    <w:rsid w:val="00C91B0C"/>
    <w:rsid w:val="00C91CC4"/>
    <w:rsid w:val="00C91D85"/>
    <w:rsid w:val="00C928BF"/>
    <w:rsid w:val="00C929E2"/>
    <w:rsid w:val="00C92CD2"/>
    <w:rsid w:val="00C92F6B"/>
    <w:rsid w:val="00C9320C"/>
    <w:rsid w:val="00C936C8"/>
    <w:rsid w:val="00C9384D"/>
    <w:rsid w:val="00C93F3E"/>
    <w:rsid w:val="00C93FC3"/>
    <w:rsid w:val="00C940BD"/>
    <w:rsid w:val="00C94715"/>
    <w:rsid w:val="00C948EF"/>
    <w:rsid w:val="00C9515D"/>
    <w:rsid w:val="00C95776"/>
    <w:rsid w:val="00C9612C"/>
    <w:rsid w:val="00C96597"/>
    <w:rsid w:val="00C96769"/>
    <w:rsid w:val="00C96855"/>
    <w:rsid w:val="00C9693A"/>
    <w:rsid w:val="00C96B88"/>
    <w:rsid w:val="00C96E98"/>
    <w:rsid w:val="00C96F66"/>
    <w:rsid w:val="00C971B1"/>
    <w:rsid w:val="00C9743F"/>
    <w:rsid w:val="00C975D2"/>
    <w:rsid w:val="00C97653"/>
    <w:rsid w:val="00C978CF"/>
    <w:rsid w:val="00CA09BB"/>
    <w:rsid w:val="00CA09F2"/>
    <w:rsid w:val="00CA118C"/>
    <w:rsid w:val="00CA1228"/>
    <w:rsid w:val="00CA12A7"/>
    <w:rsid w:val="00CA13AC"/>
    <w:rsid w:val="00CA1B92"/>
    <w:rsid w:val="00CA1DF4"/>
    <w:rsid w:val="00CA213C"/>
    <w:rsid w:val="00CA23B7"/>
    <w:rsid w:val="00CA245D"/>
    <w:rsid w:val="00CA2B2B"/>
    <w:rsid w:val="00CA2BFB"/>
    <w:rsid w:val="00CA3112"/>
    <w:rsid w:val="00CA3516"/>
    <w:rsid w:val="00CA39C3"/>
    <w:rsid w:val="00CA3AB3"/>
    <w:rsid w:val="00CA3AD0"/>
    <w:rsid w:val="00CA543A"/>
    <w:rsid w:val="00CA566D"/>
    <w:rsid w:val="00CA56EA"/>
    <w:rsid w:val="00CA60AF"/>
    <w:rsid w:val="00CA63C3"/>
    <w:rsid w:val="00CA7658"/>
    <w:rsid w:val="00CA77B6"/>
    <w:rsid w:val="00CB0132"/>
    <w:rsid w:val="00CB09C9"/>
    <w:rsid w:val="00CB0C0F"/>
    <w:rsid w:val="00CB0C68"/>
    <w:rsid w:val="00CB12D5"/>
    <w:rsid w:val="00CB14B2"/>
    <w:rsid w:val="00CB1752"/>
    <w:rsid w:val="00CB2462"/>
    <w:rsid w:val="00CB269A"/>
    <w:rsid w:val="00CB2848"/>
    <w:rsid w:val="00CB2DBD"/>
    <w:rsid w:val="00CB2F5B"/>
    <w:rsid w:val="00CB36BB"/>
    <w:rsid w:val="00CB3986"/>
    <w:rsid w:val="00CB3BD0"/>
    <w:rsid w:val="00CB3C64"/>
    <w:rsid w:val="00CB485A"/>
    <w:rsid w:val="00CB4EDD"/>
    <w:rsid w:val="00CB5393"/>
    <w:rsid w:val="00CB54C2"/>
    <w:rsid w:val="00CB5657"/>
    <w:rsid w:val="00CB59C7"/>
    <w:rsid w:val="00CB6E6E"/>
    <w:rsid w:val="00CB72AB"/>
    <w:rsid w:val="00CB7B73"/>
    <w:rsid w:val="00CB7D36"/>
    <w:rsid w:val="00CC0351"/>
    <w:rsid w:val="00CC1EA6"/>
    <w:rsid w:val="00CC229B"/>
    <w:rsid w:val="00CC3373"/>
    <w:rsid w:val="00CC3E61"/>
    <w:rsid w:val="00CC45A9"/>
    <w:rsid w:val="00CC4C54"/>
    <w:rsid w:val="00CC5030"/>
    <w:rsid w:val="00CC60B6"/>
    <w:rsid w:val="00CC64A4"/>
    <w:rsid w:val="00CC688D"/>
    <w:rsid w:val="00CC7AA9"/>
    <w:rsid w:val="00CC7CA9"/>
    <w:rsid w:val="00CD0689"/>
    <w:rsid w:val="00CD0693"/>
    <w:rsid w:val="00CD0801"/>
    <w:rsid w:val="00CD0932"/>
    <w:rsid w:val="00CD0AB3"/>
    <w:rsid w:val="00CD0B3C"/>
    <w:rsid w:val="00CD0E9B"/>
    <w:rsid w:val="00CD176C"/>
    <w:rsid w:val="00CD21DE"/>
    <w:rsid w:val="00CD230A"/>
    <w:rsid w:val="00CD27C8"/>
    <w:rsid w:val="00CD2F5F"/>
    <w:rsid w:val="00CD2FA7"/>
    <w:rsid w:val="00CD3197"/>
    <w:rsid w:val="00CD35DD"/>
    <w:rsid w:val="00CD36F3"/>
    <w:rsid w:val="00CD37D9"/>
    <w:rsid w:val="00CD40A4"/>
    <w:rsid w:val="00CD421B"/>
    <w:rsid w:val="00CD584D"/>
    <w:rsid w:val="00CD58BB"/>
    <w:rsid w:val="00CD5C97"/>
    <w:rsid w:val="00CD5D90"/>
    <w:rsid w:val="00CD6024"/>
    <w:rsid w:val="00CD6302"/>
    <w:rsid w:val="00CD6939"/>
    <w:rsid w:val="00CD6BAB"/>
    <w:rsid w:val="00CD6BB8"/>
    <w:rsid w:val="00CD6F65"/>
    <w:rsid w:val="00CD748C"/>
    <w:rsid w:val="00CD7F1D"/>
    <w:rsid w:val="00CE029D"/>
    <w:rsid w:val="00CE0A3C"/>
    <w:rsid w:val="00CE0A54"/>
    <w:rsid w:val="00CE0BBA"/>
    <w:rsid w:val="00CE0CD4"/>
    <w:rsid w:val="00CE0D1E"/>
    <w:rsid w:val="00CE0EED"/>
    <w:rsid w:val="00CE11F9"/>
    <w:rsid w:val="00CE137E"/>
    <w:rsid w:val="00CE14EE"/>
    <w:rsid w:val="00CE1B52"/>
    <w:rsid w:val="00CE2615"/>
    <w:rsid w:val="00CE2640"/>
    <w:rsid w:val="00CE2679"/>
    <w:rsid w:val="00CE278E"/>
    <w:rsid w:val="00CE27FC"/>
    <w:rsid w:val="00CE30A1"/>
    <w:rsid w:val="00CE3CE7"/>
    <w:rsid w:val="00CE4462"/>
    <w:rsid w:val="00CE4E02"/>
    <w:rsid w:val="00CE6A70"/>
    <w:rsid w:val="00CE7CB3"/>
    <w:rsid w:val="00CF06B3"/>
    <w:rsid w:val="00CF07A6"/>
    <w:rsid w:val="00CF07FD"/>
    <w:rsid w:val="00CF08BF"/>
    <w:rsid w:val="00CF0D34"/>
    <w:rsid w:val="00CF0DCF"/>
    <w:rsid w:val="00CF12A5"/>
    <w:rsid w:val="00CF1721"/>
    <w:rsid w:val="00CF1B71"/>
    <w:rsid w:val="00CF1CC1"/>
    <w:rsid w:val="00CF1E38"/>
    <w:rsid w:val="00CF2570"/>
    <w:rsid w:val="00CF305D"/>
    <w:rsid w:val="00CF31C4"/>
    <w:rsid w:val="00CF35A9"/>
    <w:rsid w:val="00CF376F"/>
    <w:rsid w:val="00CF388E"/>
    <w:rsid w:val="00CF3A64"/>
    <w:rsid w:val="00CF3D50"/>
    <w:rsid w:val="00CF46B7"/>
    <w:rsid w:val="00CF48E9"/>
    <w:rsid w:val="00CF4A4E"/>
    <w:rsid w:val="00CF4B74"/>
    <w:rsid w:val="00CF4DBD"/>
    <w:rsid w:val="00CF53E2"/>
    <w:rsid w:val="00CF5F11"/>
    <w:rsid w:val="00CF6973"/>
    <w:rsid w:val="00CF6B81"/>
    <w:rsid w:val="00CF771D"/>
    <w:rsid w:val="00CF7CC9"/>
    <w:rsid w:val="00CF7F85"/>
    <w:rsid w:val="00CF7FF6"/>
    <w:rsid w:val="00D02A18"/>
    <w:rsid w:val="00D02FFE"/>
    <w:rsid w:val="00D036C4"/>
    <w:rsid w:val="00D0412C"/>
    <w:rsid w:val="00D04D73"/>
    <w:rsid w:val="00D05640"/>
    <w:rsid w:val="00D0606A"/>
    <w:rsid w:val="00D06079"/>
    <w:rsid w:val="00D0615E"/>
    <w:rsid w:val="00D062B3"/>
    <w:rsid w:val="00D063FD"/>
    <w:rsid w:val="00D069B0"/>
    <w:rsid w:val="00D07047"/>
    <w:rsid w:val="00D074A4"/>
    <w:rsid w:val="00D07B6E"/>
    <w:rsid w:val="00D07DD4"/>
    <w:rsid w:val="00D10283"/>
    <w:rsid w:val="00D10387"/>
    <w:rsid w:val="00D106E3"/>
    <w:rsid w:val="00D10775"/>
    <w:rsid w:val="00D10AE5"/>
    <w:rsid w:val="00D10D23"/>
    <w:rsid w:val="00D10ECC"/>
    <w:rsid w:val="00D11448"/>
    <w:rsid w:val="00D1169E"/>
    <w:rsid w:val="00D11B8D"/>
    <w:rsid w:val="00D11F2A"/>
    <w:rsid w:val="00D121EC"/>
    <w:rsid w:val="00D121F2"/>
    <w:rsid w:val="00D124C8"/>
    <w:rsid w:val="00D1250D"/>
    <w:rsid w:val="00D12972"/>
    <w:rsid w:val="00D13659"/>
    <w:rsid w:val="00D13EA4"/>
    <w:rsid w:val="00D13FDC"/>
    <w:rsid w:val="00D140B5"/>
    <w:rsid w:val="00D145F6"/>
    <w:rsid w:val="00D1475D"/>
    <w:rsid w:val="00D1478A"/>
    <w:rsid w:val="00D15551"/>
    <w:rsid w:val="00D1596B"/>
    <w:rsid w:val="00D15C2B"/>
    <w:rsid w:val="00D16217"/>
    <w:rsid w:val="00D1635C"/>
    <w:rsid w:val="00D16EDE"/>
    <w:rsid w:val="00D170CA"/>
    <w:rsid w:val="00D17373"/>
    <w:rsid w:val="00D17B43"/>
    <w:rsid w:val="00D17B91"/>
    <w:rsid w:val="00D204B5"/>
    <w:rsid w:val="00D2088A"/>
    <w:rsid w:val="00D21611"/>
    <w:rsid w:val="00D21893"/>
    <w:rsid w:val="00D21E7A"/>
    <w:rsid w:val="00D22AF6"/>
    <w:rsid w:val="00D2334A"/>
    <w:rsid w:val="00D23726"/>
    <w:rsid w:val="00D23A65"/>
    <w:rsid w:val="00D23ABF"/>
    <w:rsid w:val="00D24113"/>
    <w:rsid w:val="00D2426E"/>
    <w:rsid w:val="00D24729"/>
    <w:rsid w:val="00D24BF7"/>
    <w:rsid w:val="00D259A9"/>
    <w:rsid w:val="00D25DF6"/>
    <w:rsid w:val="00D26260"/>
    <w:rsid w:val="00D26E40"/>
    <w:rsid w:val="00D30445"/>
    <w:rsid w:val="00D304D5"/>
    <w:rsid w:val="00D3086B"/>
    <w:rsid w:val="00D30DAD"/>
    <w:rsid w:val="00D31006"/>
    <w:rsid w:val="00D318C7"/>
    <w:rsid w:val="00D31ACC"/>
    <w:rsid w:val="00D32915"/>
    <w:rsid w:val="00D32917"/>
    <w:rsid w:val="00D32E12"/>
    <w:rsid w:val="00D331CE"/>
    <w:rsid w:val="00D334F5"/>
    <w:rsid w:val="00D345FE"/>
    <w:rsid w:val="00D34765"/>
    <w:rsid w:val="00D34DBD"/>
    <w:rsid w:val="00D35259"/>
    <w:rsid w:val="00D3565B"/>
    <w:rsid w:val="00D35772"/>
    <w:rsid w:val="00D36CCD"/>
    <w:rsid w:val="00D371B8"/>
    <w:rsid w:val="00D3798A"/>
    <w:rsid w:val="00D37DE1"/>
    <w:rsid w:val="00D405C1"/>
    <w:rsid w:val="00D4070A"/>
    <w:rsid w:val="00D40DA8"/>
    <w:rsid w:val="00D41141"/>
    <w:rsid w:val="00D4146B"/>
    <w:rsid w:val="00D419E7"/>
    <w:rsid w:val="00D423C9"/>
    <w:rsid w:val="00D4263F"/>
    <w:rsid w:val="00D426D1"/>
    <w:rsid w:val="00D43745"/>
    <w:rsid w:val="00D4395E"/>
    <w:rsid w:val="00D43A82"/>
    <w:rsid w:val="00D43EC7"/>
    <w:rsid w:val="00D43FED"/>
    <w:rsid w:val="00D4437B"/>
    <w:rsid w:val="00D447FF"/>
    <w:rsid w:val="00D44CFC"/>
    <w:rsid w:val="00D44E51"/>
    <w:rsid w:val="00D4571B"/>
    <w:rsid w:val="00D457F4"/>
    <w:rsid w:val="00D45F30"/>
    <w:rsid w:val="00D462D4"/>
    <w:rsid w:val="00D473DB"/>
    <w:rsid w:val="00D4759B"/>
    <w:rsid w:val="00D4795F"/>
    <w:rsid w:val="00D50C65"/>
    <w:rsid w:val="00D51417"/>
    <w:rsid w:val="00D51580"/>
    <w:rsid w:val="00D519E5"/>
    <w:rsid w:val="00D51C27"/>
    <w:rsid w:val="00D51E2B"/>
    <w:rsid w:val="00D523EC"/>
    <w:rsid w:val="00D52C6A"/>
    <w:rsid w:val="00D52E2A"/>
    <w:rsid w:val="00D52E8A"/>
    <w:rsid w:val="00D5317C"/>
    <w:rsid w:val="00D53243"/>
    <w:rsid w:val="00D537DE"/>
    <w:rsid w:val="00D53B94"/>
    <w:rsid w:val="00D541A2"/>
    <w:rsid w:val="00D54C07"/>
    <w:rsid w:val="00D554D0"/>
    <w:rsid w:val="00D558BF"/>
    <w:rsid w:val="00D558E9"/>
    <w:rsid w:val="00D55A2C"/>
    <w:rsid w:val="00D55C91"/>
    <w:rsid w:val="00D56646"/>
    <w:rsid w:val="00D56EC9"/>
    <w:rsid w:val="00D57254"/>
    <w:rsid w:val="00D574B5"/>
    <w:rsid w:val="00D6065F"/>
    <w:rsid w:val="00D60716"/>
    <w:rsid w:val="00D60778"/>
    <w:rsid w:val="00D6133A"/>
    <w:rsid w:val="00D61627"/>
    <w:rsid w:val="00D619BE"/>
    <w:rsid w:val="00D62EEA"/>
    <w:rsid w:val="00D6303D"/>
    <w:rsid w:val="00D633E7"/>
    <w:rsid w:val="00D6372B"/>
    <w:rsid w:val="00D63994"/>
    <w:rsid w:val="00D64239"/>
    <w:rsid w:val="00D64275"/>
    <w:rsid w:val="00D64888"/>
    <w:rsid w:val="00D65017"/>
    <w:rsid w:val="00D65835"/>
    <w:rsid w:val="00D65EA4"/>
    <w:rsid w:val="00D661F9"/>
    <w:rsid w:val="00D6644A"/>
    <w:rsid w:val="00D665BE"/>
    <w:rsid w:val="00D6683C"/>
    <w:rsid w:val="00D66A7E"/>
    <w:rsid w:val="00D66A9C"/>
    <w:rsid w:val="00D66B7F"/>
    <w:rsid w:val="00D6724A"/>
    <w:rsid w:val="00D67B76"/>
    <w:rsid w:val="00D67C3B"/>
    <w:rsid w:val="00D704B8"/>
    <w:rsid w:val="00D70C0B"/>
    <w:rsid w:val="00D72A85"/>
    <w:rsid w:val="00D72BBA"/>
    <w:rsid w:val="00D72F93"/>
    <w:rsid w:val="00D731F1"/>
    <w:rsid w:val="00D7369F"/>
    <w:rsid w:val="00D736C6"/>
    <w:rsid w:val="00D7382A"/>
    <w:rsid w:val="00D73AA3"/>
    <w:rsid w:val="00D7517B"/>
    <w:rsid w:val="00D7547E"/>
    <w:rsid w:val="00D76209"/>
    <w:rsid w:val="00D76397"/>
    <w:rsid w:val="00D76453"/>
    <w:rsid w:val="00D764E8"/>
    <w:rsid w:val="00D771D5"/>
    <w:rsid w:val="00D7799B"/>
    <w:rsid w:val="00D77F3F"/>
    <w:rsid w:val="00D80154"/>
    <w:rsid w:val="00D806B1"/>
    <w:rsid w:val="00D807B3"/>
    <w:rsid w:val="00D809C6"/>
    <w:rsid w:val="00D80E1D"/>
    <w:rsid w:val="00D817B2"/>
    <w:rsid w:val="00D81C78"/>
    <w:rsid w:val="00D81D7E"/>
    <w:rsid w:val="00D81ED2"/>
    <w:rsid w:val="00D824C9"/>
    <w:rsid w:val="00D828B6"/>
    <w:rsid w:val="00D8300B"/>
    <w:rsid w:val="00D83679"/>
    <w:rsid w:val="00D83D4E"/>
    <w:rsid w:val="00D84106"/>
    <w:rsid w:val="00D84338"/>
    <w:rsid w:val="00D846EF"/>
    <w:rsid w:val="00D856EB"/>
    <w:rsid w:val="00D85BDC"/>
    <w:rsid w:val="00D860A5"/>
    <w:rsid w:val="00D862D5"/>
    <w:rsid w:val="00D86F37"/>
    <w:rsid w:val="00D8710B"/>
    <w:rsid w:val="00D87255"/>
    <w:rsid w:val="00D87723"/>
    <w:rsid w:val="00D87F97"/>
    <w:rsid w:val="00D907EF"/>
    <w:rsid w:val="00D909DF"/>
    <w:rsid w:val="00D90B9C"/>
    <w:rsid w:val="00D90C9F"/>
    <w:rsid w:val="00D90D75"/>
    <w:rsid w:val="00D91007"/>
    <w:rsid w:val="00D91BF3"/>
    <w:rsid w:val="00D92557"/>
    <w:rsid w:val="00D925BB"/>
    <w:rsid w:val="00D92BB4"/>
    <w:rsid w:val="00D92D86"/>
    <w:rsid w:val="00D93B6F"/>
    <w:rsid w:val="00D952F0"/>
    <w:rsid w:val="00D9534E"/>
    <w:rsid w:val="00D95724"/>
    <w:rsid w:val="00D957E3"/>
    <w:rsid w:val="00D95AA1"/>
    <w:rsid w:val="00D96343"/>
    <w:rsid w:val="00D96C72"/>
    <w:rsid w:val="00D976E9"/>
    <w:rsid w:val="00D97AFD"/>
    <w:rsid w:val="00DA0159"/>
    <w:rsid w:val="00DA03DF"/>
    <w:rsid w:val="00DA0A96"/>
    <w:rsid w:val="00DA10D2"/>
    <w:rsid w:val="00DA1459"/>
    <w:rsid w:val="00DA2742"/>
    <w:rsid w:val="00DA27EF"/>
    <w:rsid w:val="00DA29BA"/>
    <w:rsid w:val="00DA2D62"/>
    <w:rsid w:val="00DA31AC"/>
    <w:rsid w:val="00DA3527"/>
    <w:rsid w:val="00DA377F"/>
    <w:rsid w:val="00DA3D7A"/>
    <w:rsid w:val="00DA4167"/>
    <w:rsid w:val="00DA42DF"/>
    <w:rsid w:val="00DA442B"/>
    <w:rsid w:val="00DA4697"/>
    <w:rsid w:val="00DA4705"/>
    <w:rsid w:val="00DA48DC"/>
    <w:rsid w:val="00DA6AD9"/>
    <w:rsid w:val="00DA6E64"/>
    <w:rsid w:val="00DA7404"/>
    <w:rsid w:val="00DA764B"/>
    <w:rsid w:val="00DA78F7"/>
    <w:rsid w:val="00DA791B"/>
    <w:rsid w:val="00DA7C58"/>
    <w:rsid w:val="00DA7C71"/>
    <w:rsid w:val="00DA7DD3"/>
    <w:rsid w:val="00DA7E5D"/>
    <w:rsid w:val="00DB0640"/>
    <w:rsid w:val="00DB1489"/>
    <w:rsid w:val="00DB16A2"/>
    <w:rsid w:val="00DB1B77"/>
    <w:rsid w:val="00DB1D21"/>
    <w:rsid w:val="00DB1EB4"/>
    <w:rsid w:val="00DB2517"/>
    <w:rsid w:val="00DB2F24"/>
    <w:rsid w:val="00DB33C6"/>
    <w:rsid w:val="00DB3453"/>
    <w:rsid w:val="00DB3535"/>
    <w:rsid w:val="00DB3925"/>
    <w:rsid w:val="00DB4560"/>
    <w:rsid w:val="00DB48C8"/>
    <w:rsid w:val="00DB4A4E"/>
    <w:rsid w:val="00DB4BD0"/>
    <w:rsid w:val="00DB4C43"/>
    <w:rsid w:val="00DB61D7"/>
    <w:rsid w:val="00DB6359"/>
    <w:rsid w:val="00DB6E9C"/>
    <w:rsid w:val="00DB70A7"/>
    <w:rsid w:val="00DB774A"/>
    <w:rsid w:val="00DB7A7E"/>
    <w:rsid w:val="00DC0758"/>
    <w:rsid w:val="00DC0898"/>
    <w:rsid w:val="00DC14E8"/>
    <w:rsid w:val="00DC1A20"/>
    <w:rsid w:val="00DC1BC4"/>
    <w:rsid w:val="00DC1CB9"/>
    <w:rsid w:val="00DC2BD1"/>
    <w:rsid w:val="00DC3A77"/>
    <w:rsid w:val="00DC3AA6"/>
    <w:rsid w:val="00DC3DD4"/>
    <w:rsid w:val="00DC3DDD"/>
    <w:rsid w:val="00DC42C5"/>
    <w:rsid w:val="00DC4690"/>
    <w:rsid w:val="00DC5739"/>
    <w:rsid w:val="00DC5C13"/>
    <w:rsid w:val="00DC6041"/>
    <w:rsid w:val="00DC6405"/>
    <w:rsid w:val="00DC663C"/>
    <w:rsid w:val="00DC674D"/>
    <w:rsid w:val="00DC68CE"/>
    <w:rsid w:val="00DC71E7"/>
    <w:rsid w:val="00DC7842"/>
    <w:rsid w:val="00DD01D8"/>
    <w:rsid w:val="00DD038F"/>
    <w:rsid w:val="00DD04D3"/>
    <w:rsid w:val="00DD060B"/>
    <w:rsid w:val="00DD07B2"/>
    <w:rsid w:val="00DD0868"/>
    <w:rsid w:val="00DD1090"/>
    <w:rsid w:val="00DD12B1"/>
    <w:rsid w:val="00DD191E"/>
    <w:rsid w:val="00DD19F5"/>
    <w:rsid w:val="00DD1AFC"/>
    <w:rsid w:val="00DD1EC7"/>
    <w:rsid w:val="00DD2255"/>
    <w:rsid w:val="00DD23B9"/>
    <w:rsid w:val="00DD23F6"/>
    <w:rsid w:val="00DD2E1C"/>
    <w:rsid w:val="00DD3869"/>
    <w:rsid w:val="00DD3B23"/>
    <w:rsid w:val="00DD3C11"/>
    <w:rsid w:val="00DD4259"/>
    <w:rsid w:val="00DD4917"/>
    <w:rsid w:val="00DD4B06"/>
    <w:rsid w:val="00DD4D48"/>
    <w:rsid w:val="00DD4E08"/>
    <w:rsid w:val="00DD5306"/>
    <w:rsid w:val="00DD53A2"/>
    <w:rsid w:val="00DD5745"/>
    <w:rsid w:val="00DD5915"/>
    <w:rsid w:val="00DD5AFA"/>
    <w:rsid w:val="00DD5C43"/>
    <w:rsid w:val="00DD5FBA"/>
    <w:rsid w:val="00DD6425"/>
    <w:rsid w:val="00DD64E8"/>
    <w:rsid w:val="00DD683B"/>
    <w:rsid w:val="00DD6CE0"/>
    <w:rsid w:val="00DD6FED"/>
    <w:rsid w:val="00DD715A"/>
    <w:rsid w:val="00DD7F5A"/>
    <w:rsid w:val="00DE09EB"/>
    <w:rsid w:val="00DE0AA2"/>
    <w:rsid w:val="00DE0BD4"/>
    <w:rsid w:val="00DE118F"/>
    <w:rsid w:val="00DE1319"/>
    <w:rsid w:val="00DE1A21"/>
    <w:rsid w:val="00DE1A5A"/>
    <w:rsid w:val="00DE2008"/>
    <w:rsid w:val="00DE29EF"/>
    <w:rsid w:val="00DE347B"/>
    <w:rsid w:val="00DE37BF"/>
    <w:rsid w:val="00DE38D5"/>
    <w:rsid w:val="00DE3962"/>
    <w:rsid w:val="00DE3BD9"/>
    <w:rsid w:val="00DE40CC"/>
    <w:rsid w:val="00DE4999"/>
    <w:rsid w:val="00DE5635"/>
    <w:rsid w:val="00DE609F"/>
    <w:rsid w:val="00DE611D"/>
    <w:rsid w:val="00DE7436"/>
    <w:rsid w:val="00DE7B17"/>
    <w:rsid w:val="00DE7DA0"/>
    <w:rsid w:val="00DF063E"/>
    <w:rsid w:val="00DF0F43"/>
    <w:rsid w:val="00DF0F62"/>
    <w:rsid w:val="00DF13CC"/>
    <w:rsid w:val="00DF13DA"/>
    <w:rsid w:val="00DF1C4B"/>
    <w:rsid w:val="00DF2492"/>
    <w:rsid w:val="00DF2ED2"/>
    <w:rsid w:val="00DF31F3"/>
    <w:rsid w:val="00DF3715"/>
    <w:rsid w:val="00DF3887"/>
    <w:rsid w:val="00DF3C9D"/>
    <w:rsid w:val="00DF3E42"/>
    <w:rsid w:val="00DF3F3E"/>
    <w:rsid w:val="00DF46DD"/>
    <w:rsid w:val="00DF5382"/>
    <w:rsid w:val="00DF6382"/>
    <w:rsid w:val="00DF63DA"/>
    <w:rsid w:val="00DF6CF4"/>
    <w:rsid w:val="00DF7200"/>
    <w:rsid w:val="00DF724D"/>
    <w:rsid w:val="00DF782C"/>
    <w:rsid w:val="00DF7BC4"/>
    <w:rsid w:val="00E0099F"/>
    <w:rsid w:val="00E00D05"/>
    <w:rsid w:val="00E0156C"/>
    <w:rsid w:val="00E0188D"/>
    <w:rsid w:val="00E01F77"/>
    <w:rsid w:val="00E02523"/>
    <w:rsid w:val="00E0330C"/>
    <w:rsid w:val="00E03B69"/>
    <w:rsid w:val="00E03FC6"/>
    <w:rsid w:val="00E04610"/>
    <w:rsid w:val="00E04D5D"/>
    <w:rsid w:val="00E04FA3"/>
    <w:rsid w:val="00E06FA4"/>
    <w:rsid w:val="00E07498"/>
    <w:rsid w:val="00E07A42"/>
    <w:rsid w:val="00E07C26"/>
    <w:rsid w:val="00E07E46"/>
    <w:rsid w:val="00E107D8"/>
    <w:rsid w:val="00E10F0F"/>
    <w:rsid w:val="00E111A7"/>
    <w:rsid w:val="00E11207"/>
    <w:rsid w:val="00E11662"/>
    <w:rsid w:val="00E11671"/>
    <w:rsid w:val="00E11854"/>
    <w:rsid w:val="00E11CC8"/>
    <w:rsid w:val="00E11E7F"/>
    <w:rsid w:val="00E11FF9"/>
    <w:rsid w:val="00E1219B"/>
    <w:rsid w:val="00E12B6B"/>
    <w:rsid w:val="00E12D80"/>
    <w:rsid w:val="00E1350D"/>
    <w:rsid w:val="00E13CF5"/>
    <w:rsid w:val="00E13E70"/>
    <w:rsid w:val="00E13E72"/>
    <w:rsid w:val="00E14234"/>
    <w:rsid w:val="00E145D1"/>
    <w:rsid w:val="00E149F1"/>
    <w:rsid w:val="00E14AFB"/>
    <w:rsid w:val="00E14EF1"/>
    <w:rsid w:val="00E15C14"/>
    <w:rsid w:val="00E15D5D"/>
    <w:rsid w:val="00E16632"/>
    <w:rsid w:val="00E16CEE"/>
    <w:rsid w:val="00E176F7"/>
    <w:rsid w:val="00E2065F"/>
    <w:rsid w:val="00E20A39"/>
    <w:rsid w:val="00E21D71"/>
    <w:rsid w:val="00E21F1A"/>
    <w:rsid w:val="00E22053"/>
    <w:rsid w:val="00E220D2"/>
    <w:rsid w:val="00E22936"/>
    <w:rsid w:val="00E22D0B"/>
    <w:rsid w:val="00E23F58"/>
    <w:rsid w:val="00E2424F"/>
    <w:rsid w:val="00E24344"/>
    <w:rsid w:val="00E2443A"/>
    <w:rsid w:val="00E24598"/>
    <w:rsid w:val="00E24664"/>
    <w:rsid w:val="00E24BCE"/>
    <w:rsid w:val="00E25696"/>
    <w:rsid w:val="00E259A3"/>
    <w:rsid w:val="00E26435"/>
    <w:rsid w:val="00E266E5"/>
    <w:rsid w:val="00E268BF"/>
    <w:rsid w:val="00E269C3"/>
    <w:rsid w:val="00E26D15"/>
    <w:rsid w:val="00E2746F"/>
    <w:rsid w:val="00E30B16"/>
    <w:rsid w:val="00E31217"/>
    <w:rsid w:val="00E316E1"/>
    <w:rsid w:val="00E317E7"/>
    <w:rsid w:val="00E31885"/>
    <w:rsid w:val="00E3198F"/>
    <w:rsid w:val="00E32D2A"/>
    <w:rsid w:val="00E333BF"/>
    <w:rsid w:val="00E335B0"/>
    <w:rsid w:val="00E337AA"/>
    <w:rsid w:val="00E33B37"/>
    <w:rsid w:val="00E33F10"/>
    <w:rsid w:val="00E345D2"/>
    <w:rsid w:val="00E34E28"/>
    <w:rsid w:val="00E354AA"/>
    <w:rsid w:val="00E35583"/>
    <w:rsid w:val="00E358FB"/>
    <w:rsid w:val="00E35A78"/>
    <w:rsid w:val="00E35B81"/>
    <w:rsid w:val="00E36952"/>
    <w:rsid w:val="00E369BF"/>
    <w:rsid w:val="00E371D1"/>
    <w:rsid w:val="00E373B8"/>
    <w:rsid w:val="00E37D90"/>
    <w:rsid w:val="00E4015A"/>
    <w:rsid w:val="00E40829"/>
    <w:rsid w:val="00E417A1"/>
    <w:rsid w:val="00E420B9"/>
    <w:rsid w:val="00E42C43"/>
    <w:rsid w:val="00E42DB1"/>
    <w:rsid w:val="00E42FE5"/>
    <w:rsid w:val="00E43375"/>
    <w:rsid w:val="00E43F9F"/>
    <w:rsid w:val="00E44114"/>
    <w:rsid w:val="00E44306"/>
    <w:rsid w:val="00E44502"/>
    <w:rsid w:val="00E44C49"/>
    <w:rsid w:val="00E44D5B"/>
    <w:rsid w:val="00E45646"/>
    <w:rsid w:val="00E45A95"/>
    <w:rsid w:val="00E46AFE"/>
    <w:rsid w:val="00E46D67"/>
    <w:rsid w:val="00E46D92"/>
    <w:rsid w:val="00E46E46"/>
    <w:rsid w:val="00E46EBD"/>
    <w:rsid w:val="00E47127"/>
    <w:rsid w:val="00E47939"/>
    <w:rsid w:val="00E507F4"/>
    <w:rsid w:val="00E519FC"/>
    <w:rsid w:val="00E51E8D"/>
    <w:rsid w:val="00E52080"/>
    <w:rsid w:val="00E520D6"/>
    <w:rsid w:val="00E523E6"/>
    <w:rsid w:val="00E5264C"/>
    <w:rsid w:val="00E52BD3"/>
    <w:rsid w:val="00E52E80"/>
    <w:rsid w:val="00E53189"/>
    <w:rsid w:val="00E5406D"/>
    <w:rsid w:val="00E545EE"/>
    <w:rsid w:val="00E54BA2"/>
    <w:rsid w:val="00E5533D"/>
    <w:rsid w:val="00E55436"/>
    <w:rsid w:val="00E554E5"/>
    <w:rsid w:val="00E55523"/>
    <w:rsid w:val="00E55E66"/>
    <w:rsid w:val="00E56269"/>
    <w:rsid w:val="00E565E3"/>
    <w:rsid w:val="00E56779"/>
    <w:rsid w:val="00E56A9C"/>
    <w:rsid w:val="00E56B11"/>
    <w:rsid w:val="00E56DD3"/>
    <w:rsid w:val="00E56F8A"/>
    <w:rsid w:val="00E57B14"/>
    <w:rsid w:val="00E57CBA"/>
    <w:rsid w:val="00E608B7"/>
    <w:rsid w:val="00E61238"/>
    <w:rsid w:val="00E613CA"/>
    <w:rsid w:val="00E617A7"/>
    <w:rsid w:val="00E61ABE"/>
    <w:rsid w:val="00E61EB1"/>
    <w:rsid w:val="00E62151"/>
    <w:rsid w:val="00E621D0"/>
    <w:rsid w:val="00E6244C"/>
    <w:rsid w:val="00E6299D"/>
    <w:rsid w:val="00E62CC4"/>
    <w:rsid w:val="00E63AA8"/>
    <w:rsid w:val="00E640B3"/>
    <w:rsid w:val="00E641C9"/>
    <w:rsid w:val="00E645E4"/>
    <w:rsid w:val="00E64B5B"/>
    <w:rsid w:val="00E65C96"/>
    <w:rsid w:val="00E65CF8"/>
    <w:rsid w:val="00E660A4"/>
    <w:rsid w:val="00E66563"/>
    <w:rsid w:val="00E6657E"/>
    <w:rsid w:val="00E67F3A"/>
    <w:rsid w:val="00E67FC6"/>
    <w:rsid w:val="00E705D7"/>
    <w:rsid w:val="00E70688"/>
    <w:rsid w:val="00E70CD6"/>
    <w:rsid w:val="00E70E01"/>
    <w:rsid w:val="00E714E5"/>
    <w:rsid w:val="00E7236F"/>
    <w:rsid w:val="00E730CA"/>
    <w:rsid w:val="00E73630"/>
    <w:rsid w:val="00E73AAA"/>
    <w:rsid w:val="00E73C4B"/>
    <w:rsid w:val="00E74706"/>
    <w:rsid w:val="00E747DD"/>
    <w:rsid w:val="00E76555"/>
    <w:rsid w:val="00E77508"/>
    <w:rsid w:val="00E7750E"/>
    <w:rsid w:val="00E777EF"/>
    <w:rsid w:val="00E80595"/>
    <w:rsid w:val="00E80836"/>
    <w:rsid w:val="00E80C32"/>
    <w:rsid w:val="00E82C3E"/>
    <w:rsid w:val="00E83A3C"/>
    <w:rsid w:val="00E840B6"/>
    <w:rsid w:val="00E84AF2"/>
    <w:rsid w:val="00E84B38"/>
    <w:rsid w:val="00E84E26"/>
    <w:rsid w:val="00E84F82"/>
    <w:rsid w:val="00E85726"/>
    <w:rsid w:val="00E8649D"/>
    <w:rsid w:val="00E86CDD"/>
    <w:rsid w:val="00E86F8E"/>
    <w:rsid w:val="00E876DC"/>
    <w:rsid w:val="00E876F8"/>
    <w:rsid w:val="00E8778B"/>
    <w:rsid w:val="00E87985"/>
    <w:rsid w:val="00E87D8D"/>
    <w:rsid w:val="00E87EB8"/>
    <w:rsid w:val="00E90001"/>
    <w:rsid w:val="00E900F7"/>
    <w:rsid w:val="00E90183"/>
    <w:rsid w:val="00E90347"/>
    <w:rsid w:val="00E9041D"/>
    <w:rsid w:val="00E9090F"/>
    <w:rsid w:val="00E90D4A"/>
    <w:rsid w:val="00E90E2A"/>
    <w:rsid w:val="00E912AA"/>
    <w:rsid w:val="00E92182"/>
    <w:rsid w:val="00E92385"/>
    <w:rsid w:val="00E92854"/>
    <w:rsid w:val="00E92C93"/>
    <w:rsid w:val="00E937CC"/>
    <w:rsid w:val="00E9412A"/>
    <w:rsid w:val="00E9438A"/>
    <w:rsid w:val="00E94575"/>
    <w:rsid w:val="00E94578"/>
    <w:rsid w:val="00E9472B"/>
    <w:rsid w:val="00E94806"/>
    <w:rsid w:val="00E94E3D"/>
    <w:rsid w:val="00E950D7"/>
    <w:rsid w:val="00E95149"/>
    <w:rsid w:val="00E95481"/>
    <w:rsid w:val="00E9567D"/>
    <w:rsid w:val="00E961AF"/>
    <w:rsid w:val="00E9667D"/>
    <w:rsid w:val="00E9687D"/>
    <w:rsid w:val="00E96FB4"/>
    <w:rsid w:val="00E977C5"/>
    <w:rsid w:val="00E97895"/>
    <w:rsid w:val="00E97B1D"/>
    <w:rsid w:val="00E97D6A"/>
    <w:rsid w:val="00E97E74"/>
    <w:rsid w:val="00EA0406"/>
    <w:rsid w:val="00EA0983"/>
    <w:rsid w:val="00EA0D8F"/>
    <w:rsid w:val="00EA149C"/>
    <w:rsid w:val="00EA184E"/>
    <w:rsid w:val="00EA1EEE"/>
    <w:rsid w:val="00EA2021"/>
    <w:rsid w:val="00EA22AE"/>
    <w:rsid w:val="00EA26F7"/>
    <w:rsid w:val="00EA2B0F"/>
    <w:rsid w:val="00EA2CF1"/>
    <w:rsid w:val="00EA2E8C"/>
    <w:rsid w:val="00EA393E"/>
    <w:rsid w:val="00EA4555"/>
    <w:rsid w:val="00EA50B6"/>
    <w:rsid w:val="00EA51FA"/>
    <w:rsid w:val="00EA6BC7"/>
    <w:rsid w:val="00EA7192"/>
    <w:rsid w:val="00EA71A9"/>
    <w:rsid w:val="00EA7309"/>
    <w:rsid w:val="00EA78B1"/>
    <w:rsid w:val="00EA7BA4"/>
    <w:rsid w:val="00EA7EFD"/>
    <w:rsid w:val="00EB046E"/>
    <w:rsid w:val="00EB0595"/>
    <w:rsid w:val="00EB0A61"/>
    <w:rsid w:val="00EB0B87"/>
    <w:rsid w:val="00EB0E20"/>
    <w:rsid w:val="00EB1974"/>
    <w:rsid w:val="00EB1FA5"/>
    <w:rsid w:val="00EB2413"/>
    <w:rsid w:val="00EB27E2"/>
    <w:rsid w:val="00EB28FA"/>
    <w:rsid w:val="00EB3654"/>
    <w:rsid w:val="00EB38ED"/>
    <w:rsid w:val="00EB3D85"/>
    <w:rsid w:val="00EB3E77"/>
    <w:rsid w:val="00EB3EE4"/>
    <w:rsid w:val="00EB5690"/>
    <w:rsid w:val="00EB5C78"/>
    <w:rsid w:val="00EB6A1C"/>
    <w:rsid w:val="00EB717C"/>
    <w:rsid w:val="00EB717E"/>
    <w:rsid w:val="00EB7385"/>
    <w:rsid w:val="00EB7D85"/>
    <w:rsid w:val="00EB7E28"/>
    <w:rsid w:val="00EC0145"/>
    <w:rsid w:val="00EC0278"/>
    <w:rsid w:val="00EC02EB"/>
    <w:rsid w:val="00EC0622"/>
    <w:rsid w:val="00EC0971"/>
    <w:rsid w:val="00EC1480"/>
    <w:rsid w:val="00EC22DD"/>
    <w:rsid w:val="00EC2369"/>
    <w:rsid w:val="00EC2AD7"/>
    <w:rsid w:val="00EC312E"/>
    <w:rsid w:val="00EC3552"/>
    <w:rsid w:val="00EC39E6"/>
    <w:rsid w:val="00EC3B28"/>
    <w:rsid w:val="00EC43B5"/>
    <w:rsid w:val="00EC45A0"/>
    <w:rsid w:val="00EC4F48"/>
    <w:rsid w:val="00EC5318"/>
    <w:rsid w:val="00EC53F6"/>
    <w:rsid w:val="00EC5508"/>
    <w:rsid w:val="00EC550A"/>
    <w:rsid w:val="00EC5BD2"/>
    <w:rsid w:val="00EC5D58"/>
    <w:rsid w:val="00EC6490"/>
    <w:rsid w:val="00EC6916"/>
    <w:rsid w:val="00EC6F0E"/>
    <w:rsid w:val="00EC76F6"/>
    <w:rsid w:val="00EC79A4"/>
    <w:rsid w:val="00EC7EFC"/>
    <w:rsid w:val="00EC7FB8"/>
    <w:rsid w:val="00ED1AB3"/>
    <w:rsid w:val="00ED2939"/>
    <w:rsid w:val="00ED3776"/>
    <w:rsid w:val="00ED39C8"/>
    <w:rsid w:val="00ED3C5F"/>
    <w:rsid w:val="00ED41C1"/>
    <w:rsid w:val="00ED44A7"/>
    <w:rsid w:val="00ED477E"/>
    <w:rsid w:val="00ED497D"/>
    <w:rsid w:val="00ED4B2D"/>
    <w:rsid w:val="00ED5910"/>
    <w:rsid w:val="00ED5FE9"/>
    <w:rsid w:val="00ED6C1B"/>
    <w:rsid w:val="00ED6E68"/>
    <w:rsid w:val="00ED71B5"/>
    <w:rsid w:val="00ED772B"/>
    <w:rsid w:val="00ED78F5"/>
    <w:rsid w:val="00ED7F26"/>
    <w:rsid w:val="00EE0304"/>
    <w:rsid w:val="00EE0809"/>
    <w:rsid w:val="00EE09AF"/>
    <w:rsid w:val="00EE0F60"/>
    <w:rsid w:val="00EE0FFA"/>
    <w:rsid w:val="00EE1AF0"/>
    <w:rsid w:val="00EE1FEB"/>
    <w:rsid w:val="00EE2267"/>
    <w:rsid w:val="00EE3133"/>
    <w:rsid w:val="00EE3511"/>
    <w:rsid w:val="00EE37EC"/>
    <w:rsid w:val="00EE3B9D"/>
    <w:rsid w:val="00EE410D"/>
    <w:rsid w:val="00EE42B3"/>
    <w:rsid w:val="00EE49CA"/>
    <w:rsid w:val="00EE56A9"/>
    <w:rsid w:val="00EE5E71"/>
    <w:rsid w:val="00EE5EFE"/>
    <w:rsid w:val="00EE5FCC"/>
    <w:rsid w:val="00EE69FE"/>
    <w:rsid w:val="00EE6B6D"/>
    <w:rsid w:val="00EE6E2F"/>
    <w:rsid w:val="00EE75E4"/>
    <w:rsid w:val="00EE7CFB"/>
    <w:rsid w:val="00EE7FDC"/>
    <w:rsid w:val="00EF0210"/>
    <w:rsid w:val="00EF0362"/>
    <w:rsid w:val="00EF07EE"/>
    <w:rsid w:val="00EF0889"/>
    <w:rsid w:val="00EF0D7E"/>
    <w:rsid w:val="00EF1C56"/>
    <w:rsid w:val="00EF1D09"/>
    <w:rsid w:val="00EF1D7A"/>
    <w:rsid w:val="00EF2659"/>
    <w:rsid w:val="00EF28EA"/>
    <w:rsid w:val="00EF2DFB"/>
    <w:rsid w:val="00EF2FE7"/>
    <w:rsid w:val="00EF3071"/>
    <w:rsid w:val="00EF3112"/>
    <w:rsid w:val="00EF335E"/>
    <w:rsid w:val="00EF36EF"/>
    <w:rsid w:val="00EF42B1"/>
    <w:rsid w:val="00EF56D9"/>
    <w:rsid w:val="00EF574A"/>
    <w:rsid w:val="00EF5F38"/>
    <w:rsid w:val="00EF64CD"/>
    <w:rsid w:val="00EF68CB"/>
    <w:rsid w:val="00EF6CFF"/>
    <w:rsid w:val="00EF73D6"/>
    <w:rsid w:val="00EF746F"/>
    <w:rsid w:val="00EF784D"/>
    <w:rsid w:val="00EF7C07"/>
    <w:rsid w:val="00EF7E42"/>
    <w:rsid w:val="00F00051"/>
    <w:rsid w:val="00F0030A"/>
    <w:rsid w:val="00F00528"/>
    <w:rsid w:val="00F00DC5"/>
    <w:rsid w:val="00F00F0C"/>
    <w:rsid w:val="00F00F5F"/>
    <w:rsid w:val="00F01199"/>
    <w:rsid w:val="00F017EB"/>
    <w:rsid w:val="00F01B7E"/>
    <w:rsid w:val="00F01DD3"/>
    <w:rsid w:val="00F02324"/>
    <w:rsid w:val="00F02496"/>
    <w:rsid w:val="00F02526"/>
    <w:rsid w:val="00F040AB"/>
    <w:rsid w:val="00F044AE"/>
    <w:rsid w:val="00F044BD"/>
    <w:rsid w:val="00F0481A"/>
    <w:rsid w:val="00F04A7E"/>
    <w:rsid w:val="00F04BF3"/>
    <w:rsid w:val="00F04E99"/>
    <w:rsid w:val="00F04F3F"/>
    <w:rsid w:val="00F055CF"/>
    <w:rsid w:val="00F05690"/>
    <w:rsid w:val="00F05FE1"/>
    <w:rsid w:val="00F063D4"/>
    <w:rsid w:val="00F067BA"/>
    <w:rsid w:val="00F06D94"/>
    <w:rsid w:val="00F06F5E"/>
    <w:rsid w:val="00F073BE"/>
    <w:rsid w:val="00F07D11"/>
    <w:rsid w:val="00F107D9"/>
    <w:rsid w:val="00F10C3F"/>
    <w:rsid w:val="00F110E3"/>
    <w:rsid w:val="00F12181"/>
    <w:rsid w:val="00F123D7"/>
    <w:rsid w:val="00F12799"/>
    <w:rsid w:val="00F12EC3"/>
    <w:rsid w:val="00F1317B"/>
    <w:rsid w:val="00F13604"/>
    <w:rsid w:val="00F1375D"/>
    <w:rsid w:val="00F13D4E"/>
    <w:rsid w:val="00F14619"/>
    <w:rsid w:val="00F1463A"/>
    <w:rsid w:val="00F14757"/>
    <w:rsid w:val="00F148AD"/>
    <w:rsid w:val="00F14A99"/>
    <w:rsid w:val="00F14E2D"/>
    <w:rsid w:val="00F15735"/>
    <w:rsid w:val="00F1594C"/>
    <w:rsid w:val="00F15C4C"/>
    <w:rsid w:val="00F15F06"/>
    <w:rsid w:val="00F1606A"/>
    <w:rsid w:val="00F162BC"/>
    <w:rsid w:val="00F17C2B"/>
    <w:rsid w:val="00F17EBA"/>
    <w:rsid w:val="00F20C8C"/>
    <w:rsid w:val="00F20E00"/>
    <w:rsid w:val="00F2140C"/>
    <w:rsid w:val="00F214E3"/>
    <w:rsid w:val="00F21675"/>
    <w:rsid w:val="00F21A24"/>
    <w:rsid w:val="00F21D93"/>
    <w:rsid w:val="00F222A2"/>
    <w:rsid w:val="00F22569"/>
    <w:rsid w:val="00F232FF"/>
    <w:rsid w:val="00F23E5C"/>
    <w:rsid w:val="00F244A3"/>
    <w:rsid w:val="00F244F2"/>
    <w:rsid w:val="00F24A31"/>
    <w:rsid w:val="00F24E94"/>
    <w:rsid w:val="00F25270"/>
    <w:rsid w:val="00F257D6"/>
    <w:rsid w:val="00F25887"/>
    <w:rsid w:val="00F26165"/>
    <w:rsid w:val="00F264C4"/>
    <w:rsid w:val="00F2674B"/>
    <w:rsid w:val="00F26C14"/>
    <w:rsid w:val="00F30767"/>
    <w:rsid w:val="00F30C99"/>
    <w:rsid w:val="00F30CE2"/>
    <w:rsid w:val="00F30FEA"/>
    <w:rsid w:val="00F31301"/>
    <w:rsid w:val="00F31B7C"/>
    <w:rsid w:val="00F34736"/>
    <w:rsid w:val="00F34749"/>
    <w:rsid w:val="00F34793"/>
    <w:rsid w:val="00F348D9"/>
    <w:rsid w:val="00F34B52"/>
    <w:rsid w:val="00F351D7"/>
    <w:rsid w:val="00F356EE"/>
    <w:rsid w:val="00F3572E"/>
    <w:rsid w:val="00F35A8A"/>
    <w:rsid w:val="00F35C23"/>
    <w:rsid w:val="00F35E11"/>
    <w:rsid w:val="00F36166"/>
    <w:rsid w:val="00F37A8B"/>
    <w:rsid w:val="00F40006"/>
    <w:rsid w:val="00F40166"/>
    <w:rsid w:val="00F4038F"/>
    <w:rsid w:val="00F40557"/>
    <w:rsid w:val="00F40AA6"/>
    <w:rsid w:val="00F41274"/>
    <w:rsid w:val="00F42259"/>
    <w:rsid w:val="00F42361"/>
    <w:rsid w:val="00F42512"/>
    <w:rsid w:val="00F42D80"/>
    <w:rsid w:val="00F434A9"/>
    <w:rsid w:val="00F438BE"/>
    <w:rsid w:val="00F43A01"/>
    <w:rsid w:val="00F43C94"/>
    <w:rsid w:val="00F450D0"/>
    <w:rsid w:val="00F453AE"/>
    <w:rsid w:val="00F46226"/>
    <w:rsid w:val="00F46621"/>
    <w:rsid w:val="00F46C85"/>
    <w:rsid w:val="00F46D5C"/>
    <w:rsid w:val="00F4796E"/>
    <w:rsid w:val="00F47A73"/>
    <w:rsid w:val="00F47B77"/>
    <w:rsid w:val="00F47EF8"/>
    <w:rsid w:val="00F501D0"/>
    <w:rsid w:val="00F50401"/>
    <w:rsid w:val="00F50635"/>
    <w:rsid w:val="00F50826"/>
    <w:rsid w:val="00F514B6"/>
    <w:rsid w:val="00F51965"/>
    <w:rsid w:val="00F5198E"/>
    <w:rsid w:val="00F519E3"/>
    <w:rsid w:val="00F51A23"/>
    <w:rsid w:val="00F526F7"/>
    <w:rsid w:val="00F527F7"/>
    <w:rsid w:val="00F534C8"/>
    <w:rsid w:val="00F53A04"/>
    <w:rsid w:val="00F53AFB"/>
    <w:rsid w:val="00F53F2E"/>
    <w:rsid w:val="00F543B2"/>
    <w:rsid w:val="00F54493"/>
    <w:rsid w:val="00F547DC"/>
    <w:rsid w:val="00F548C7"/>
    <w:rsid w:val="00F54A96"/>
    <w:rsid w:val="00F54BFA"/>
    <w:rsid w:val="00F55210"/>
    <w:rsid w:val="00F55BFB"/>
    <w:rsid w:val="00F55E53"/>
    <w:rsid w:val="00F56766"/>
    <w:rsid w:val="00F570C1"/>
    <w:rsid w:val="00F57260"/>
    <w:rsid w:val="00F575CD"/>
    <w:rsid w:val="00F57644"/>
    <w:rsid w:val="00F57985"/>
    <w:rsid w:val="00F60503"/>
    <w:rsid w:val="00F6079C"/>
    <w:rsid w:val="00F609A6"/>
    <w:rsid w:val="00F61015"/>
    <w:rsid w:val="00F617CE"/>
    <w:rsid w:val="00F61B8E"/>
    <w:rsid w:val="00F627DD"/>
    <w:rsid w:val="00F63443"/>
    <w:rsid w:val="00F63E57"/>
    <w:rsid w:val="00F642C7"/>
    <w:rsid w:val="00F64BF0"/>
    <w:rsid w:val="00F650E6"/>
    <w:rsid w:val="00F6532D"/>
    <w:rsid w:val="00F654C3"/>
    <w:rsid w:val="00F6578F"/>
    <w:rsid w:val="00F6633F"/>
    <w:rsid w:val="00F66BCE"/>
    <w:rsid w:val="00F66E55"/>
    <w:rsid w:val="00F673BE"/>
    <w:rsid w:val="00F6751E"/>
    <w:rsid w:val="00F67709"/>
    <w:rsid w:val="00F67716"/>
    <w:rsid w:val="00F6795B"/>
    <w:rsid w:val="00F70552"/>
    <w:rsid w:val="00F7130F"/>
    <w:rsid w:val="00F715C8"/>
    <w:rsid w:val="00F7160A"/>
    <w:rsid w:val="00F718A3"/>
    <w:rsid w:val="00F719F1"/>
    <w:rsid w:val="00F71CE9"/>
    <w:rsid w:val="00F7249B"/>
    <w:rsid w:val="00F72769"/>
    <w:rsid w:val="00F72F1E"/>
    <w:rsid w:val="00F73141"/>
    <w:rsid w:val="00F73349"/>
    <w:rsid w:val="00F73767"/>
    <w:rsid w:val="00F738ED"/>
    <w:rsid w:val="00F74634"/>
    <w:rsid w:val="00F74A36"/>
    <w:rsid w:val="00F75AF6"/>
    <w:rsid w:val="00F76005"/>
    <w:rsid w:val="00F76711"/>
    <w:rsid w:val="00F767B7"/>
    <w:rsid w:val="00F76887"/>
    <w:rsid w:val="00F76F1E"/>
    <w:rsid w:val="00F771C7"/>
    <w:rsid w:val="00F77383"/>
    <w:rsid w:val="00F775EC"/>
    <w:rsid w:val="00F77A57"/>
    <w:rsid w:val="00F801BD"/>
    <w:rsid w:val="00F81A36"/>
    <w:rsid w:val="00F82667"/>
    <w:rsid w:val="00F827AE"/>
    <w:rsid w:val="00F833A8"/>
    <w:rsid w:val="00F83817"/>
    <w:rsid w:val="00F838ED"/>
    <w:rsid w:val="00F84098"/>
    <w:rsid w:val="00F8424E"/>
    <w:rsid w:val="00F84B93"/>
    <w:rsid w:val="00F84C82"/>
    <w:rsid w:val="00F8588E"/>
    <w:rsid w:val="00F863AA"/>
    <w:rsid w:val="00F865C0"/>
    <w:rsid w:val="00F86BAE"/>
    <w:rsid w:val="00F86F1C"/>
    <w:rsid w:val="00F87078"/>
    <w:rsid w:val="00F870A5"/>
    <w:rsid w:val="00F8754D"/>
    <w:rsid w:val="00F87C2D"/>
    <w:rsid w:val="00F87D19"/>
    <w:rsid w:val="00F902F8"/>
    <w:rsid w:val="00F90536"/>
    <w:rsid w:val="00F90A78"/>
    <w:rsid w:val="00F90B16"/>
    <w:rsid w:val="00F92335"/>
    <w:rsid w:val="00F9379E"/>
    <w:rsid w:val="00F9383A"/>
    <w:rsid w:val="00F9383F"/>
    <w:rsid w:val="00F93847"/>
    <w:rsid w:val="00F93D88"/>
    <w:rsid w:val="00F94E27"/>
    <w:rsid w:val="00F95BB8"/>
    <w:rsid w:val="00F96B0C"/>
    <w:rsid w:val="00F96C4D"/>
    <w:rsid w:val="00F97343"/>
    <w:rsid w:val="00F97755"/>
    <w:rsid w:val="00F9784D"/>
    <w:rsid w:val="00FA0548"/>
    <w:rsid w:val="00FA11DD"/>
    <w:rsid w:val="00FA1362"/>
    <w:rsid w:val="00FA2900"/>
    <w:rsid w:val="00FA2F55"/>
    <w:rsid w:val="00FA2FDB"/>
    <w:rsid w:val="00FA3340"/>
    <w:rsid w:val="00FA35E5"/>
    <w:rsid w:val="00FA4145"/>
    <w:rsid w:val="00FA428F"/>
    <w:rsid w:val="00FA4932"/>
    <w:rsid w:val="00FA584E"/>
    <w:rsid w:val="00FA5864"/>
    <w:rsid w:val="00FA588C"/>
    <w:rsid w:val="00FA5C1E"/>
    <w:rsid w:val="00FA5F9A"/>
    <w:rsid w:val="00FA6A22"/>
    <w:rsid w:val="00FA6FB3"/>
    <w:rsid w:val="00FA70F7"/>
    <w:rsid w:val="00FA75B5"/>
    <w:rsid w:val="00FB0072"/>
    <w:rsid w:val="00FB010F"/>
    <w:rsid w:val="00FB0497"/>
    <w:rsid w:val="00FB0E96"/>
    <w:rsid w:val="00FB0E9D"/>
    <w:rsid w:val="00FB0EF4"/>
    <w:rsid w:val="00FB181B"/>
    <w:rsid w:val="00FB1F69"/>
    <w:rsid w:val="00FB2149"/>
    <w:rsid w:val="00FB2EDB"/>
    <w:rsid w:val="00FB2F8E"/>
    <w:rsid w:val="00FB317F"/>
    <w:rsid w:val="00FB3969"/>
    <w:rsid w:val="00FB3A8A"/>
    <w:rsid w:val="00FB3C9B"/>
    <w:rsid w:val="00FB481F"/>
    <w:rsid w:val="00FB4D5E"/>
    <w:rsid w:val="00FB4DD1"/>
    <w:rsid w:val="00FB59A8"/>
    <w:rsid w:val="00FB600E"/>
    <w:rsid w:val="00FB6129"/>
    <w:rsid w:val="00FB658E"/>
    <w:rsid w:val="00FB68B7"/>
    <w:rsid w:val="00FB6DF7"/>
    <w:rsid w:val="00FB6E95"/>
    <w:rsid w:val="00FB7136"/>
    <w:rsid w:val="00FB7C9D"/>
    <w:rsid w:val="00FB7D4F"/>
    <w:rsid w:val="00FB7F58"/>
    <w:rsid w:val="00FC0A0B"/>
    <w:rsid w:val="00FC0B65"/>
    <w:rsid w:val="00FC17EF"/>
    <w:rsid w:val="00FC1E08"/>
    <w:rsid w:val="00FC2119"/>
    <w:rsid w:val="00FC28A5"/>
    <w:rsid w:val="00FC318A"/>
    <w:rsid w:val="00FC3391"/>
    <w:rsid w:val="00FC3A95"/>
    <w:rsid w:val="00FC3DCE"/>
    <w:rsid w:val="00FC3E37"/>
    <w:rsid w:val="00FC4454"/>
    <w:rsid w:val="00FC4A23"/>
    <w:rsid w:val="00FC4B05"/>
    <w:rsid w:val="00FC50C7"/>
    <w:rsid w:val="00FC59A7"/>
    <w:rsid w:val="00FC59A9"/>
    <w:rsid w:val="00FC61E9"/>
    <w:rsid w:val="00FC6353"/>
    <w:rsid w:val="00FC6FC2"/>
    <w:rsid w:val="00FC7BD1"/>
    <w:rsid w:val="00FC7CA3"/>
    <w:rsid w:val="00FD0386"/>
    <w:rsid w:val="00FD05B2"/>
    <w:rsid w:val="00FD0A12"/>
    <w:rsid w:val="00FD18A6"/>
    <w:rsid w:val="00FD1DE5"/>
    <w:rsid w:val="00FD3152"/>
    <w:rsid w:val="00FD35F5"/>
    <w:rsid w:val="00FD36DA"/>
    <w:rsid w:val="00FD3969"/>
    <w:rsid w:val="00FD3C7A"/>
    <w:rsid w:val="00FD3CA1"/>
    <w:rsid w:val="00FD4793"/>
    <w:rsid w:val="00FD4C0D"/>
    <w:rsid w:val="00FD503B"/>
    <w:rsid w:val="00FD52D7"/>
    <w:rsid w:val="00FD7ADE"/>
    <w:rsid w:val="00FD7D10"/>
    <w:rsid w:val="00FE047C"/>
    <w:rsid w:val="00FE0551"/>
    <w:rsid w:val="00FE067E"/>
    <w:rsid w:val="00FE07B8"/>
    <w:rsid w:val="00FE089C"/>
    <w:rsid w:val="00FE0A4F"/>
    <w:rsid w:val="00FE158E"/>
    <w:rsid w:val="00FE2973"/>
    <w:rsid w:val="00FE3104"/>
    <w:rsid w:val="00FE32D0"/>
    <w:rsid w:val="00FE3415"/>
    <w:rsid w:val="00FE37DD"/>
    <w:rsid w:val="00FE3A8E"/>
    <w:rsid w:val="00FE40B0"/>
    <w:rsid w:val="00FE4534"/>
    <w:rsid w:val="00FE491C"/>
    <w:rsid w:val="00FE4D57"/>
    <w:rsid w:val="00FE5219"/>
    <w:rsid w:val="00FE5293"/>
    <w:rsid w:val="00FE5441"/>
    <w:rsid w:val="00FE54C7"/>
    <w:rsid w:val="00FE5826"/>
    <w:rsid w:val="00FE5B32"/>
    <w:rsid w:val="00FE60F9"/>
    <w:rsid w:val="00FE6167"/>
    <w:rsid w:val="00FE61D8"/>
    <w:rsid w:val="00FE632E"/>
    <w:rsid w:val="00FE75C7"/>
    <w:rsid w:val="00FF029D"/>
    <w:rsid w:val="00FF0487"/>
    <w:rsid w:val="00FF1B27"/>
    <w:rsid w:val="00FF2103"/>
    <w:rsid w:val="00FF2452"/>
    <w:rsid w:val="00FF26F7"/>
    <w:rsid w:val="00FF27F5"/>
    <w:rsid w:val="00FF3153"/>
    <w:rsid w:val="00FF34E4"/>
    <w:rsid w:val="00FF4087"/>
    <w:rsid w:val="00FF44BB"/>
    <w:rsid w:val="00FF500D"/>
    <w:rsid w:val="00FF54C7"/>
    <w:rsid w:val="00FF58FF"/>
    <w:rsid w:val="00FF5D5E"/>
    <w:rsid w:val="00FF65B6"/>
    <w:rsid w:val="00FF66CB"/>
    <w:rsid w:val="00FF67DF"/>
    <w:rsid w:val="00FF68D1"/>
    <w:rsid w:val="00FF6967"/>
    <w:rsid w:val="00FF6C6F"/>
    <w:rsid w:val="00FF6F70"/>
    <w:rsid w:val="00FF7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B1FA"/>
  <w15:chartTrackingRefBased/>
  <w15:docId w15:val="{EED109DD-009C-40B1-9E31-230AE548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8F3"/>
    <w:pPr>
      <w:widowControl w:val="0"/>
      <w:jc w:val="both"/>
    </w:pPr>
  </w:style>
  <w:style w:type="paragraph" w:styleId="Heading1">
    <w:name w:val="heading 1"/>
    <w:basedOn w:val="Normal"/>
    <w:next w:val="Normal"/>
    <w:link w:val="Heading1Char"/>
    <w:uiPriority w:val="9"/>
    <w:qFormat/>
    <w:rsid w:val="00EE75E4"/>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EE75E4"/>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75E4"/>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D1E9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E9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1E9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1E9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1E9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D1E9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E4"/>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EE75E4"/>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EE75E4"/>
    <w:rPr>
      <w:rFonts w:asciiTheme="majorHAnsi" w:eastAsiaTheme="majorEastAsia" w:hAnsiTheme="majorHAnsi" w:cstheme="majorBidi"/>
    </w:rPr>
  </w:style>
  <w:style w:type="character" w:styleId="Hyperlink">
    <w:name w:val="Hyperlink"/>
    <w:basedOn w:val="DefaultParagraphFont"/>
    <w:uiPriority w:val="99"/>
    <w:unhideWhenUsed/>
    <w:rsid w:val="00EE75E4"/>
    <w:rPr>
      <w:color w:val="0563C1" w:themeColor="hyperlink"/>
      <w:u w:val="single"/>
    </w:rPr>
  </w:style>
  <w:style w:type="character" w:customStyle="1" w:styleId="UnresolvedMention1">
    <w:name w:val="Unresolved Mention1"/>
    <w:basedOn w:val="DefaultParagraphFont"/>
    <w:uiPriority w:val="99"/>
    <w:semiHidden/>
    <w:unhideWhenUsed/>
    <w:rsid w:val="00EE75E4"/>
    <w:rPr>
      <w:color w:val="605E5C"/>
      <w:shd w:val="clear" w:color="auto" w:fill="E1DFDD"/>
    </w:rPr>
  </w:style>
  <w:style w:type="paragraph" w:styleId="ListParagraph">
    <w:name w:val="List Paragraph"/>
    <w:basedOn w:val="Normal"/>
    <w:uiPriority w:val="34"/>
    <w:qFormat/>
    <w:rsid w:val="00EE75E4"/>
    <w:pPr>
      <w:ind w:leftChars="400" w:left="840"/>
    </w:pPr>
  </w:style>
  <w:style w:type="character" w:styleId="CommentReference">
    <w:name w:val="annotation reference"/>
    <w:basedOn w:val="DefaultParagraphFont"/>
    <w:uiPriority w:val="99"/>
    <w:semiHidden/>
    <w:unhideWhenUsed/>
    <w:rsid w:val="00EE75E4"/>
    <w:rPr>
      <w:sz w:val="18"/>
      <w:szCs w:val="18"/>
    </w:rPr>
  </w:style>
  <w:style w:type="paragraph" w:styleId="CommentText">
    <w:name w:val="annotation text"/>
    <w:basedOn w:val="Normal"/>
    <w:link w:val="CommentTextChar"/>
    <w:uiPriority w:val="99"/>
    <w:unhideWhenUsed/>
    <w:rsid w:val="00EE75E4"/>
    <w:pPr>
      <w:jc w:val="left"/>
    </w:pPr>
    <w:rPr>
      <w:rFonts w:ascii="Tahoma" w:hAnsi="Tahoma" w:cs="Tahoma"/>
      <w:sz w:val="16"/>
    </w:rPr>
  </w:style>
  <w:style w:type="character" w:customStyle="1" w:styleId="CommentTextChar">
    <w:name w:val="Comment Text Char"/>
    <w:basedOn w:val="DefaultParagraphFont"/>
    <w:link w:val="CommentText"/>
    <w:uiPriority w:val="99"/>
    <w:rsid w:val="00EE75E4"/>
    <w:rPr>
      <w:rFonts w:ascii="Tahoma" w:hAnsi="Tahoma" w:cs="Tahoma"/>
      <w:sz w:val="16"/>
    </w:rPr>
  </w:style>
  <w:style w:type="paragraph" w:styleId="CommentSubject">
    <w:name w:val="annotation subject"/>
    <w:basedOn w:val="CommentText"/>
    <w:next w:val="CommentText"/>
    <w:link w:val="CommentSubjectChar"/>
    <w:uiPriority w:val="99"/>
    <w:semiHidden/>
    <w:unhideWhenUsed/>
    <w:rsid w:val="00EE75E4"/>
    <w:rPr>
      <w:b/>
      <w:bCs/>
    </w:rPr>
  </w:style>
  <w:style w:type="character" w:customStyle="1" w:styleId="CommentSubjectChar">
    <w:name w:val="Comment Subject Char"/>
    <w:basedOn w:val="CommentTextChar"/>
    <w:link w:val="CommentSubject"/>
    <w:uiPriority w:val="99"/>
    <w:semiHidden/>
    <w:rsid w:val="00EE75E4"/>
    <w:rPr>
      <w:rFonts w:ascii="Tahoma" w:hAnsi="Tahoma" w:cs="Tahoma"/>
      <w:b/>
      <w:bCs/>
      <w:sz w:val="16"/>
    </w:rPr>
  </w:style>
  <w:style w:type="paragraph" w:styleId="Revision">
    <w:name w:val="Revision"/>
    <w:hidden/>
    <w:uiPriority w:val="99"/>
    <w:semiHidden/>
    <w:rsid w:val="00EE75E4"/>
  </w:style>
  <w:style w:type="character" w:styleId="PlaceholderText">
    <w:name w:val="Placeholder Text"/>
    <w:basedOn w:val="DefaultParagraphFont"/>
    <w:uiPriority w:val="99"/>
    <w:semiHidden/>
    <w:rsid w:val="00EE75E4"/>
    <w:rPr>
      <w:color w:val="808080"/>
    </w:rPr>
  </w:style>
  <w:style w:type="table" w:styleId="TableGrid">
    <w:name w:val="Table Grid"/>
    <w:basedOn w:val="TableNormal"/>
    <w:uiPriority w:val="39"/>
    <w:rsid w:val="00EE7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E7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EE75E4"/>
    <w:rPr>
      <w:rFonts w:ascii="MS Gothic" w:eastAsia="MS Gothic" w:hAnsi="MS Gothic" w:cs="MS Gothic"/>
      <w:kern w:val="0"/>
      <w:sz w:val="24"/>
      <w:szCs w:val="24"/>
    </w:rPr>
  </w:style>
  <w:style w:type="character" w:styleId="Emphasis">
    <w:name w:val="Emphasis"/>
    <w:basedOn w:val="DefaultParagraphFont"/>
    <w:uiPriority w:val="20"/>
    <w:qFormat/>
    <w:rsid w:val="00EE75E4"/>
    <w:rPr>
      <w:i/>
      <w:iCs/>
    </w:rPr>
  </w:style>
  <w:style w:type="paragraph" w:styleId="Header">
    <w:name w:val="header"/>
    <w:basedOn w:val="Normal"/>
    <w:link w:val="HeaderChar"/>
    <w:uiPriority w:val="99"/>
    <w:unhideWhenUsed/>
    <w:rsid w:val="00EE75E4"/>
    <w:pPr>
      <w:tabs>
        <w:tab w:val="center" w:pos="4252"/>
        <w:tab w:val="right" w:pos="8504"/>
      </w:tabs>
      <w:snapToGrid w:val="0"/>
    </w:pPr>
  </w:style>
  <w:style w:type="character" w:customStyle="1" w:styleId="HeaderChar">
    <w:name w:val="Header Char"/>
    <w:basedOn w:val="DefaultParagraphFont"/>
    <w:link w:val="Header"/>
    <w:uiPriority w:val="99"/>
    <w:rsid w:val="00EE75E4"/>
  </w:style>
  <w:style w:type="paragraph" w:styleId="Footer">
    <w:name w:val="footer"/>
    <w:basedOn w:val="Normal"/>
    <w:link w:val="FooterChar"/>
    <w:uiPriority w:val="99"/>
    <w:unhideWhenUsed/>
    <w:rsid w:val="00CC229B"/>
    <w:pPr>
      <w:tabs>
        <w:tab w:val="center" w:pos="4252"/>
        <w:tab w:val="right" w:pos="8504"/>
      </w:tabs>
      <w:snapToGrid w:val="0"/>
      <w:spacing w:line="480" w:lineRule="auto"/>
      <w:contextualSpacing/>
    </w:pPr>
    <w:rPr>
      <w:rFonts w:ascii="Times New Roman" w:hAnsi="Times New Roman"/>
      <w:sz w:val="24"/>
    </w:rPr>
  </w:style>
  <w:style w:type="character" w:customStyle="1" w:styleId="FooterChar">
    <w:name w:val="Footer Char"/>
    <w:basedOn w:val="DefaultParagraphFont"/>
    <w:link w:val="Footer"/>
    <w:uiPriority w:val="99"/>
    <w:rsid w:val="00CC229B"/>
    <w:rPr>
      <w:rFonts w:ascii="Times New Roman" w:hAnsi="Times New Roman"/>
      <w:sz w:val="24"/>
      <w:lang w:val="en-GB"/>
    </w:rPr>
  </w:style>
  <w:style w:type="paragraph" w:styleId="BalloonText">
    <w:name w:val="Balloon Text"/>
    <w:basedOn w:val="Normal"/>
    <w:link w:val="BalloonTextChar"/>
    <w:uiPriority w:val="99"/>
    <w:semiHidden/>
    <w:unhideWhenUsed/>
    <w:rsid w:val="00A861D7"/>
    <w:rPr>
      <w:rFonts w:ascii="Tahoma" w:eastAsia="MS Mincho" w:hAnsi="Tahoma" w:cs="Tahoma"/>
      <w:sz w:val="16"/>
      <w:szCs w:val="18"/>
    </w:rPr>
  </w:style>
  <w:style w:type="character" w:customStyle="1" w:styleId="BalloonTextChar">
    <w:name w:val="Balloon Text Char"/>
    <w:basedOn w:val="DefaultParagraphFont"/>
    <w:link w:val="BalloonText"/>
    <w:uiPriority w:val="99"/>
    <w:semiHidden/>
    <w:rsid w:val="00A861D7"/>
    <w:rPr>
      <w:rFonts w:ascii="Tahoma" w:eastAsia="MS Mincho" w:hAnsi="Tahoma" w:cs="Tahoma"/>
      <w:sz w:val="16"/>
      <w:szCs w:val="18"/>
    </w:rPr>
  </w:style>
  <w:style w:type="character" w:styleId="LineNumber">
    <w:name w:val="line number"/>
    <w:basedOn w:val="DefaultParagraphFont"/>
    <w:uiPriority w:val="99"/>
    <w:semiHidden/>
    <w:unhideWhenUsed/>
    <w:rsid w:val="0058026D"/>
  </w:style>
  <w:style w:type="paragraph" w:styleId="Caption">
    <w:name w:val="caption"/>
    <w:basedOn w:val="Normal"/>
    <w:next w:val="Normal"/>
    <w:uiPriority w:val="35"/>
    <w:unhideWhenUsed/>
    <w:qFormat/>
    <w:rsid w:val="00D140B5"/>
    <w:pPr>
      <w:spacing w:after="200"/>
    </w:pPr>
    <w:rPr>
      <w:i/>
      <w:iCs/>
      <w:color w:val="44546A" w:themeColor="text2"/>
      <w:sz w:val="18"/>
      <w:szCs w:val="18"/>
    </w:rPr>
  </w:style>
  <w:style w:type="character" w:customStyle="1" w:styleId="cf01">
    <w:name w:val="cf01"/>
    <w:basedOn w:val="DefaultParagraphFont"/>
    <w:rsid w:val="002E2C8A"/>
    <w:rPr>
      <w:rFonts w:ascii="Segoe UI" w:hAnsi="Segoe UI" w:cs="Segoe UI" w:hint="default"/>
      <w:sz w:val="18"/>
      <w:szCs w:val="18"/>
    </w:rPr>
  </w:style>
  <w:style w:type="paragraph" w:customStyle="1" w:styleId="pf0">
    <w:name w:val="pf0"/>
    <w:basedOn w:val="Normal"/>
    <w:rsid w:val="00E420B9"/>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BodyText">
    <w:name w:val="*BodyText"/>
    <w:rsid w:val="004D487C"/>
    <w:pPr>
      <w:spacing w:before="240" w:line="480" w:lineRule="auto"/>
      <w:ind w:firstLine="720"/>
    </w:pPr>
    <w:rPr>
      <w:rFonts w:ascii="Verdana" w:hAnsi="Verdana" w:cs="Times New Roman"/>
      <w:kern w:val="0"/>
      <w:sz w:val="22"/>
      <w:szCs w:val="20"/>
      <w:lang w:val="en-GB" w:eastAsia="en-US"/>
    </w:rPr>
  </w:style>
  <w:style w:type="numbering" w:styleId="111111">
    <w:name w:val="Outline List 2"/>
    <w:basedOn w:val="NoList"/>
    <w:uiPriority w:val="99"/>
    <w:semiHidden/>
    <w:unhideWhenUsed/>
    <w:rsid w:val="000D1E92"/>
    <w:pPr>
      <w:numPr>
        <w:numId w:val="24"/>
      </w:numPr>
    </w:pPr>
  </w:style>
  <w:style w:type="numbering" w:styleId="1ai">
    <w:name w:val="Outline List 1"/>
    <w:basedOn w:val="NoList"/>
    <w:uiPriority w:val="99"/>
    <w:semiHidden/>
    <w:unhideWhenUsed/>
    <w:rsid w:val="000D1E92"/>
    <w:pPr>
      <w:numPr>
        <w:numId w:val="25"/>
      </w:numPr>
    </w:pPr>
  </w:style>
  <w:style w:type="character" w:customStyle="1" w:styleId="Heading4Char">
    <w:name w:val="Heading 4 Char"/>
    <w:basedOn w:val="DefaultParagraphFont"/>
    <w:link w:val="Heading4"/>
    <w:uiPriority w:val="9"/>
    <w:semiHidden/>
    <w:rsid w:val="000D1E92"/>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D1E92"/>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0D1E92"/>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0D1E92"/>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0D1E9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0D1E92"/>
    <w:rPr>
      <w:rFonts w:asciiTheme="majorHAnsi" w:eastAsiaTheme="majorEastAsia" w:hAnsiTheme="majorHAnsi" w:cstheme="majorBidi"/>
      <w:i/>
      <w:iCs/>
      <w:color w:val="272727" w:themeColor="text1" w:themeTint="D8"/>
      <w:szCs w:val="21"/>
      <w:lang w:val="en-GB"/>
    </w:rPr>
  </w:style>
  <w:style w:type="numbering" w:styleId="ArticleSection">
    <w:name w:val="Outline List 3"/>
    <w:basedOn w:val="NoList"/>
    <w:uiPriority w:val="99"/>
    <w:semiHidden/>
    <w:unhideWhenUsed/>
    <w:rsid w:val="000D1E92"/>
    <w:pPr>
      <w:numPr>
        <w:numId w:val="26"/>
      </w:numPr>
    </w:pPr>
  </w:style>
  <w:style w:type="paragraph" w:styleId="Bibliography">
    <w:name w:val="Bibliography"/>
    <w:basedOn w:val="Normal"/>
    <w:next w:val="Normal"/>
    <w:uiPriority w:val="37"/>
    <w:semiHidden/>
    <w:unhideWhenUsed/>
    <w:rsid w:val="000D1E92"/>
  </w:style>
  <w:style w:type="paragraph" w:styleId="BlockText">
    <w:name w:val="Block Text"/>
    <w:basedOn w:val="Normal"/>
    <w:uiPriority w:val="99"/>
    <w:semiHidden/>
    <w:unhideWhenUsed/>
    <w:rsid w:val="000D1E9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0">
    <w:name w:val="Body Text"/>
    <w:basedOn w:val="Normal"/>
    <w:link w:val="BodyTextChar"/>
    <w:uiPriority w:val="99"/>
    <w:semiHidden/>
    <w:unhideWhenUsed/>
    <w:rsid w:val="000D1E92"/>
    <w:pPr>
      <w:spacing w:after="120"/>
    </w:pPr>
  </w:style>
  <w:style w:type="character" w:customStyle="1" w:styleId="BodyTextChar">
    <w:name w:val="Body Text Char"/>
    <w:basedOn w:val="DefaultParagraphFont"/>
    <w:link w:val="BodyText0"/>
    <w:uiPriority w:val="99"/>
    <w:semiHidden/>
    <w:rsid w:val="000D1E92"/>
    <w:rPr>
      <w:lang w:val="en-GB"/>
    </w:rPr>
  </w:style>
  <w:style w:type="paragraph" w:styleId="BodyText2">
    <w:name w:val="Body Text 2"/>
    <w:basedOn w:val="Normal"/>
    <w:link w:val="BodyText2Char"/>
    <w:uiPriority w:val="99"/>
    <w:semiHidden/>
    <w:unhideWhenUsed/>
    <w:rsid w:val="000D1E92"/>
    <w:pPr>
      <w:spacing w:after="120" w:line="480" w:lineRule="auto"/>
    </w:pPr>
  </w:style>
  <w:style w:type="character" w:customStyle="1" w:styleId="BodyText2Char">
    <w:name w:val="Body Text 2 Char"/>
    <w:basedOn w:val="DefaultParagraphFont"/>
    <w:link w:val="BodyText2"/>
    <w:uiPriority w:val="99"/>
    <w:semiHidden/>
    <w:rsid w:val="000D1E92"/>
    <w:rPr>
      <w:lang w:val="en-GB"/>
    </w:rPr>
  </w:style>
  <w:style w:type="paragraph" w:styleId="BodyText3">
    <w:name w:val="Body Text 3"/>
    <w:basedOn w:val="Normal"/>
    <w:link w:val="BodyText3Char"/>
    <w:uiPriority w:val="99"/>
    <w:semiHidden/>
    <w:unhideWhenUsed/>
    <w:rsid w:val="000D1E92"/>
    <w:pPr>
      <w:spacing w:after="120"/>
    </w:pPr>
    <w:rPr>
      <w:sz w:val="16"/>
      <w:szCs w:val="16"/>
    </w:rPr>
  </w:style>
  <w:style w:type="character" w:customStyle="1" w:styleId="BodyText3Char">
    <w:name w:val="Body Text 3 Char"/>
    <w:basedOn w:val="DefaultParagraphFont"/>
    <w:link w:val="BodyText3"/>
    <w:uiPriority w:val="99"/>
    <w:semiHidden/>
    <w:rsid w:val="000D1E92"/>
    <w:rPr>
      <w:sz w:val="16"/>
      <w:szCs w:val="16"/>
      <w:lang w:val="en-GB"/>
    </w:rPr>
  </w:style>
  <w:style w:type="paragraph" w:styleId="BodyTextFirstIndent">
    <w:name w:val="Body Text First Indent"/>
    <w:basedOn w:val="BodyText0"/>
    <w:link w:val="BodyTextFirstIndentChar"/>
    <w:uiPriority w:val="99"/>
    <w:semiHidden/>
    <w:unhideWhenUsed/>
    <w:rsid w:val="000D1E92"/>
    <w:pPr>
      <w:spacing w:after="0"/>
      <w:ind w:firstLine="360"/>
    </w:pPr>
  </w:style>
  <w:style w:type="character" w:customStyle="1" w:styleId="BodyTextFirstIndentChar">
    <w:name w:val="Body Text First Indent Char"/>
    <w:basedOn w:val="BodyTextChar"/>
    <w:link w:val="BodyTextFirstIndent"/>
    <w:uiPriority w:val="99"/>
    <w:semiHidden/>
    <w:rsid w:val="000D1E92"/>
    <w:rPr>
      <w:lang w:val="en-GB"/>
    </w:rPr>
  </w:style>
  <w:style w:type="paragraph" w:styleId="BodyTextIndent">
    <w:name w:val="Body Text Indent"/>
    <w:basedOn w:val="Normal"/>
    <w:link w:val="BodyTextIndentChar"/>
    <w:uiPriority w:val="99"/>
    <w:semiHidden/>
    <w:unhideWhenUsed/>
    <w:rsid w:val="000D1E92"/>
    <w:pPr>
      <w:spacing w:after="120"/>
      <w:ind w:left="360"/>
    </w:pPr>
  </w:style>
  <w:style w:type="character" w:customStyle="1" w:styleId="BodyTextIndentChar">
    <w:name w:val="Body Text Indent Char"/>
    <w:basedOn w:val="DefaultParagraphFont"/>
    <w:link w:val="BodyTextIndent"/>
    <w:uiPriority w:val="99"/>
    <w:semiHidden/>
    <w:rsid w:val="000D1E92"/>
    <w:rPr>
      <w:lang w:val="en-GB"/>
    </w:rPr>
  </w:style>
  <w:style w:type="paragraph" w:styleId="BodyTextFirstIndent2">
    <w:name w:val="Body Text First Indent 2"/>
    <w:basedOn w:val="BodyTextIndent"/>
    <w:link w:val="BodyTextFirstIndent2Char"/>
    <w:uiPriority w:val="99"/>
    <w:semiHidden/>
    <w:unhideWhenUsed/>
    <w:rsid w:val="000D1E92"/>
    <w:pPr>
      <w:spacing w:after="0"/>
      <w:ind w:firstLine="360"/>
    </w:pPr>
  </w:style>
  <w:style w:type="character" w:customStyle="1" w:styleId="BodyTextFirstIndent2Char">
    <w:name w:val="Body Text First Indent 2 Char"/>
    <w:basedOn w:val="BodyTextIndentChar"/>
    <w:link w:val="BodyTextFirstIndent2"/>
    <w:uiPriority w:val="99"/>
    <w:semiHidden/>
    <w:rsid w:val="000D1E92"/>
    <w:rPr>
      <w:lang w:val="en-GB"/>
    </w:rPr>
  </w:style>
  <w:style w:type="paragraph" w:styleId="BodyTextIndent2">
    <w:name w:val="Body Text Indent 2"/>
    <w:basedOn w:val="Normal"/>
    <w:link w:val="BodyTextIndent2Char"/>
    <w:uiPriority w:val="99"/>
    <w:semiHidden/>
    <w:unhideWhenUsed/>
    <w:rsid w:val="000D1E92"/>
    <w:pPr>
      <w:spacing w:after="120" w:line="480" w:lineRule="auto"/>
      <w:ind w:left="360"/>
    </w:pPr>
  </w:style>
  <w:style w:type="character" w:customStyle="1" w:styleId="BodyTextIndent2Char">
    <w:name w:val="Body Text Indent 2 Char"/>
    <w:basedOn w:val="DefaultParagraphFont"/>
    <w:link w:val="BodyTextIndent2"/>
    <w:uiPriority w:val="99"/>
    <w:semiHidden/>
    <w:rsid w:val="000D1E92"/>
    <w:rPr>
      <w:lang w:val="en-GB"/>
    </w:rPr>
  </w:style>
  <w:style w:type="paragraph" w:styleId="BodyTextIndent3">
    <w:name w:val="Body Text Indent 3"/>
    <w:basedOn w:val="Normal"/>
    <w:link w:val="BodyTextIndent3Char"/>
    <w:uiPriority w:val="99"/>
    <w:semiHidden/>
    <w:unhideWhenUsed/>
    <w:rsid w:val="000D1E9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D1E92"/>
    <w:rPr>
      <w:sz w:val="16"/>
      <w:szCs w:val="16"/>
      <w:lang w:val="en-GB"/>
    </w:rPr>
  </w:style>
  <w:style w:type="character" w:styleId="BookTitle">
    <w:name w:val="Book Title"/>
    <w:basedOn w:val="DefaultParagraphFont"/>
    <w:uiPriority w:val="33"/>
    <w:qFormat/>
    <w:rsid w:val="000D1E92"/>
    <w:rPr>
      <w:b/>
      <w:bCs/>
      <w:i/>
      <w:iCs/>
      <w:spacing w:val="5"/>
    </w:rPr>
  </w:style>
  <w:style w:type="paragraph" w:styleId="Closing">
    <w:name w:val="Closing"/>
    <w:basedOn w:val="Normal"/>
    <w:link w:val="ClosingChar"/>
    <w:uiPriority w:val="99"/>
    <w:semiHidden/>
    <w:unhideWhenUsed/>
    <w:rsid w:val="000D1E92"/>
    <w:pPr>
      <w:ind w:left="4320"/>
    </w:pPr>
  </w:style>
  <w:style w:type="character" w:customStyle="1" w:styleId="ClosingChar">
    <w:name w:val="Closing Char"/>
    <w:basedOn w:val="DefaultParagraphFont"/>
    <w:link w:val="Closing"/>
    <w:uiPriority w:val="99"/>
    <w:semiHidden/>
    <w:rsid w:val="000D1E92"/>
    <w:rPr>
      <w:lang w:val="en-GB"/>
    </w:rPr>
  </w:style>
  <w:style w:type="table" w:styleId="ColorfulGrid">
    <w:name w:val="Colorful Grid"/>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D1E92"/>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D1E9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E92"/>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D1E92"/>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D1E92"/>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D1E92"/>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D1E92"/>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D1E92"/>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D1E92"/>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E92"/>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E92"/>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E92"/>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D1E92"/>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E92"/>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E92"/>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D1E9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E92"/>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D1E92"/>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D1E92"/>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D1E92"/>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D1E92"/>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D1E92"/>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D1E92"/>
  </w:style>
  <w:style w:type="character" w:customStyle="1" w:styleId="DateChar">
    <w:name w:val="Date Char"/>
    <w:basedOn w:val="DefaultParagraphFont"/>
    <w:link w:val="Date"/>
    <w:uiPriority w:val="99"/>
    <w:semiHidden/>
    <w:rsid w:val="000D1E92"/>
    <w:rPr>
      <w:lang w:val="en-GB"/>
    </w:rPr>
  </w:style>
  <w:style w:type="paragraph" w:styleId="DocumentMap">
    <w:name w:val="Document Map"/>
    <w:basedOn w:val="Normal"/>
    <w:link w:val="DocumentMapChar"/>
    <w:uiPriority w:val="99"/>
    <w:semiHidden/>
    <w:unhideWhenUsed/>
    <w:rsid w:val="000D1E92"/>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D1E92"/>
    <w:rPr>
      <w:rFonts w:ascii="Segoe UI" w:hAnsi="Segoe UI" w:cs="Segoe UI"/>
      <w:sz w:val="16"/>
      <w:szCs w:val="16"/>
      <w:lang w:val="en-GB"/>
    </w:rPr>
  </w:style>
  <w:style w:type="paragraph" w:styleId="E-mailSignature">
    <w:name w:val="E-mail Signature"/>
    <w:basedOn w:val="Normal"/>
    <w:link w:val="E-mailSignatureChar"/>
    <w:uiPriority w:val="99"/>
    <w:semiHidden/>
    <w:unhideWhenUsed/>
    <w:rsid w:val="000D1E92"/>
  </w:style>
  <w:style w:type="character" w:customStyle="1" w:styleId="E-mailSignatureChar">
    <w:name w:val="E-mail Signature Char"/>
    <w:basedOn w:val="DefaultParagraphFont"/>
    <w:link w:val="E-mailSignature"/>
    <w:uiPriority w:val="99"/>
    <w:semiHidden/>
    <w:rsid w:val="000D1E92"/>
    <w:rPr>
      <w:lang w:val="en-GB"/>
    </w:rPr>
  </w:style>
  <w:style w:type="character" w:styleId="EndnoteReference">
    <w:name w:val="endnote reference"/>
    <w:basedOn w:val="DefaultParagraphFont"/>
    <w:uiPriority w:val="99"/>
    <w:semiHidden/>
    <w:unhideWhenUsed/>
    <w:rsid w:val="000D1E92"/>
    <w:rPr>
      <w:vertAlign w:val="superscript"/>
    </w:rPr>
  </w:style>
  <w:style w:type="paragraph" w:styleId="EndnoteText">
    <w:name w:val="endnote text"/>
    <w:basedOn w:val="Normal"/>
    <w:link w:val="EndnoteTextChar"/>
    <w:uiPriority w:val="99"/>
    <w:semiHidden/>
    <w:unhideWhenUsed/>
    <w:rsid w:val="000D1E92"/>
    <w:rPr>
      <w:sz w:val="20"/>
      <w:szCs w:val="20"/>
    </w:rPr>
  </w:style>
  <w:style w:type="character" w:customStyle="1" w:styleId="EndnoteTextChar">
    <w:name w:val="Endnote Text Char"/>
    <w:basedOn w:val="DefaultParagraphFont"/>
    <w:link w:val="EndnoteText"/>
    <w:uiPriority w:val="99"/>
    <w:semiHidden/>
    <w:rsid w:val="000D1E92"/>
    <w:rPr>
      <w:sz w:val="20"/>
      <w:szCs w:val="20"/>
      <w:lang w:val="en-GB"/>
    </w:rPr>
  </w:style>
  <w:style w:type="paragraph" w:styleId="EnvelopeAddress">
    <w:name w:val="envelope address"/>
    <w:basedOn w:val="Normal"/>
    <w:uiPriority w:val="99"/>
    <w:semiHidden/>
    <w:unhideWhenUsed/>
    <w:rsid w:val="000D1E9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E9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0D1E92"/>
    <w:rPr>
      <w:color w:val="954F72" w:themeColor="followedHyperlink"/>
      <w:u w:val="single"/>
    </w:rPr>
  </w:style>
  <w:style w:type="character" w:styleId="FootnoteReference">
    <w:name w:val="footnote reference"/>
    <w:basedOn w:val="DefaultParagraphFont"/>
    <w:uiPriority w:val="99"/>
    <w:semiHidden/>
    <w:unhideWhenUsed/>
    <w:rsid w:val="000D1E92"/>
    <w:rPr>
      <w:vertAlign w:val="superscript"/>
    </w:rPr>
  </w:style>
  <w:style w:type="paragraph" w:styleId="FootnoteText">
    <w:name w:val="footnote text"/>
    <w:basedOn w:val="Normal"/>
    <w:link w:val="FootnoteTextChar"/>
    <w:uiPriority w:val="99"/>
    <w:semiHidden/>
    <w:unhideWhenUsed/>
    <w:rsid w:val="000D1E92"/>
    <w:rPr>
      <w:sz w:val="20"/>
      <w:szCs w:val="20"/>
    </w:rPr>
  </w:style>
  <w:style w:type="character" w:customStyle="1" w:styleId="FootnoteTextChar">
    <w:name w:val="Footnote Text Char"/>
    <w:basedOn w:val="DefaultParagraphFont"/>
    <w:link w:val="FootnoteText"/>
    <w:uiPriority w:val="99"/>
    <w:semiHidden/>
    <w:rsid w:val="000D1E92"/>
    <w:rPr>
      <w:sz w:val="20"/>
      <w:szCs w:val="20"/>
      <w:lang w:val="en-GB"/>
    </w:rPr>
  </w:style>
  <w:style w:type="table" w:styleId="GridTable1Light">
    <w:name w:val="Grid Table 1 Light"/>
    <w:basedOn w:val="TableNormal"/>
    <w:uiPriority w:val="46"/>
    <w:rsid w:val="000D1E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E9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E9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E9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E9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E9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E9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E9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E9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0D1E9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0D1E9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0D1E9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0D1E9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0D1E9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0D1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E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0D1E9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0D1E9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0D1E9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0D1E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0D1E9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0D1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E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0D1E9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0D1E9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0D1E9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0D1E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D1E9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0D1E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0D1E9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E9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0D1E9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0D1E9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0D1E9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0D1E9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0D1E9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0D1E9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E9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0D1E9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0D1E9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0D1E9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0D1E9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0D1E9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rsid w:val="000D1E92"/>
    <w:rPr>
      <w:color w:val="2B579A"/>
      <w:shd w:val="clear" w:color="auto" w:fill="E1DFDD"/>
    </w:rPr>
  </w:style>
  <w:style w:type="character" w:styleId="HTMLAcronym">
    <w:name w:val="HTML Acronym"/>
    <w:basedOn w:val="DefaultParagraphFont"/>
    <w:uiPriority w:val="99"/>
    <w:semiHidden/>
    <w:unhideWhenUsed/>
    <w:rsid w:val="000D1E92"/>
  </w:style>
  <w:style w:type="paragraph" w:styleId="HTMLAddress">
    <w:name w:val="HTML Address"/>
    <w:basedOn w:val="Normal"/>
    <w:link w:val="HTMLAddressChar"/>
    <w:uiPriority w:val="99"/>
    <w:semiHidden/>
    <w:unhideWhenUsed/>
    <w:rsid w:val="000D1E92"/>
    <w:rPr>
      <w:i/>
      <w:iCs/>
    </w:rPr>
  </w:style>
  <w:style w:type="character" w:customStyle="1" w:styleId="HTMLAddressChar">
    <w:name w:val="HTML Address Char"/>
    <w:basedOn w:val="DefaultParagraphFont"/>
    <w:link w:val="HTMLAddress"/>
    <w:uiPriority w:val="99"/>
    <w:semiHidden/>
    <w:rsid w:val="000D1E92"/>
    <w:rPr>
      <w:i/>
      <w:iCs/>
      <w:lang w:val="en-GB"/>
    </w:rPr>
  </w:style>
  <w:style w:type="character" w:styleId="HTMLCite">
    <w:name w:val="HTML Cite"/>
    <w:basedOn w:val="DefaultParagraphFont"/>
    <w:uiPriority w:val="99"/>
    <w:semiHidden/>
    <w:unhideWhenUsed/>
    <w:rsid w:val="000D1E92"/>
    <w:rPr>
      <w:i/>
      <w:iCs/>
    </w:rPr>
  </w:style>
  <w:style w:type="character" w:styleId="HTMLCode">
    <w:name w:val="HTML Code"/>
    <w:basedOn w:val="DefaultParagraphFont"/>
    <w:uiPriority w:val="99"/>
    <w:semiHidden/>
    <w:unhideWhenUsed/>
    <w:rsid w:val="000D1E92"/>
    <w:rPr>
      <w:rFonts w:ascii="Consolas" w:hAnsi="Consolas"/>
      <w:sz w:val="20"/>
      <w:szCs w:val="20"/>
    </w:rPr>
  </w:style>
  <w:style w:type="character" w:styleId="HTMLDefinition">
    <w:name w:val="HTML Definition"/>
    <w:basedOn w:val="DefaultParagraphFont"/>
    <w:uiPriority w:val="99"/>
    <w:semiHidden/>
    <w:unhideWhenUsed/>
    <w:rsid w:val="000D1E92"/>
    <w:rPr>
      <w:i/>
      <w:iCs/>
    </w:rPr>
  </w:style>
  <w:style w:type="character" w:styleId="HTMLKeyboard">
    <w:name w:val="HTML Keyboard"/>
    <w:basedOn w:val="DefaultParagraphFont"/>
    <w:uiPriority w:val="99"/>
    <w:semiHidden/>
    <w:unhideWhenUsed/>
    <w:rsid w:val="000D1E92"/>
    <w:rPr>
      <w:rFonts w:ascii="Consolas" w:hAnsi="Consolas"/>
      <w:sz w:val="20"/>
      <w:szCs w:val="20"/>
    </w:rPr>
  </w:style>
  <w:style w:type="character" w:styleId="HTMLSample">
    <w:name w:val="HTML Sample"/>
    <w:basedOn w:val="DefaultParagraphFont"/>
    <w:uiPriority w:val="99"/>
    <w:semiHidden/>
    <w:unhideWhenUsed/>
    <w:rsid w:val="000D1E92"/>
    <w:rPr>
      <w:rFonts w:ascii="Consolas" w:hAnsi="Consolas"/>
      <w:sz w:val="24"/>
      <w:szCs w:val="24"/>
    </w:rPr>
  </w:style>
  <w:style w:type="character" w:styleId="HTMLTypewriter">
    <w:name w:val="HTML Typewriter"/>
    <w:basedOn w:val="DefaultParagraphFont"/>
    <w:uiPriority w:val="99"/>
    <w:semiHidden/>
    <w:unhideWhenUsed/>
    <w:rsid w:val="000D1E92"/>
    <w:rPr>
      <w:rFonts w:ascii="Consolas" w:hAnsi="Consolas"/>
      <w:sz w:val="20"/>
      <w:szCs w:val="20"/>
    </w:rPr>
  </w:style>
  <w:style w:type="character" w:styleId="HTMLVariable">
    <w:name w:val="HTML Variable"/>
    <w:basedOn w:val="DefaultParagraphFont"/>
    <w:uiPriority w:val="99"/>
    <w:semiHidden/>
    <w:unhideWhenUsed/>
    <w:rsid w:val="000D1E92"/>
    <w:rPr>
      <w:i/>
      <w:iCs/>
    </w:rPr>
  </w:style>
  <w:style w:type="paragraph" w:styleId="Index1">
    <w:name w:val="index 1"/>
    <w:basedOn w:val="Normal"/>
    <w:next w:val="Normal"/>
    <w:uiPriority w:val="99"/>
    <w:semiHidden/>
    <w:unhideWhenUsed/>
    <w:rsid w:val="000D1E92"/>
    <w:pPr>
      <w:ind w:left="210" w:hanging="210"/>
    </w:pPr>
  </w:style>
  <w:style w:type="paragraph" w:styleId="Index2">
    <w:name w:val="index 2"/>
    <w:basedOn w:val="Normal"/>
    <w:next w:val="Normal"/>
    <w:uiPriority w:val="99"/>
    <w:semiHidden/>
    <w:unhideWhenUsed/>
    <w:rsid w:val="000D1E92"/>
    <w:pPr>
      <w:ind w:left="420" w:hanging="210"/>
    </w:pPr>
  </w:style>
  <w:style w:type="paragraph" w:styleId="Index3">
    <w:name w:val="index 3"/>
    <w:basedOn w:val="Normal"/>
    <w:next w:val="Normal"/>
    <w:uiPriority w:val="99"/>
    <w:semiHidden/>
    <w:unhideWhenUsed/>
    <w:rsid w:val="000D1E92"/>
    <w:pPr>
      <w:ind w:left="630" w:hanging="210"/>
    </w:pPr>
  </w:style>
  <w:style w:type="paragraph" w:styleId="Index4">
    <w:name w:val="index 4"/>
    <w:basedOn w:val="Normal"/>
    <w:next w:val="Normal"/>
    <w:uiPriority w:val="99"/>
    <w:semiHidden/>
    <w:unhideWhenUsed/>
    <w:rsid w:val="000D1E92"/>
    <w:pPr>
      <w:ind w:left="840" w:hanging="210"/>
    </w:pPr>
  </w:style>
  <w:style w:type="paragraph" w:styleId="Index5">
    <w:name w:val="index 5"/>
    <w:basedOn w:val="Normal"/>
    <w:next w:val="Normal"/>
    <w:uiPriority w:val="99"/>
    <w:semiHidden/>
    <w:unhideWhenUsed/>
    <w:rsid w:val="000D1E92"/>
    <w:pPr>
      <w:ind w:left="1050" w:hanging="210"/>
    </w:pPr>
  </w:style>
  <w:style w:type="paragraph" w:styleId="Index6">
    <w:name w:val="index 6"/>
    <w:basedOn w:val="Normal"/>
    <w:next w:val="Normal"/>
    <w:uiPriority w:val="99"/>
    <w:semiHidden/>
    <w:unhideWhenUsed/>
    <w:rsid w:val="000D1E92"/>
    <w:pPr>
      <w:ind w:left="1260" w:hanging="210"/>
    </w:pPr>
  </w:style>
  <w:style w:type="paragraph" w:styleId="Index7">
    <w:name w:val="index 7"/>
    <w:basedOn w:val="Normal"/>
    <w:next w:val="Normal"/>
    <w:uiPriority w:val="99"/>
    <w:semiHidden/>
    <w:unhideWhenUsed/>
    <w:rsid w:val="000D1E92"/>
    <w:pPr>
      <w:ind w:left="1470" w:hanging="210"/>
    </w:pPr>
  </w:style>
  <w:style w:type="paragraph" w:styleId="Index8">
    <w:name w:val="index 8"/>
    <w:basedOn w:val="Normal"/>
    <w:next w:val="Normal"/>
    <w:uiPriority w:val="99"/>
    <w:semiHidden/>
    <w:unhideWhenUsed/>
    <w:rsid w:val="000D1E92"/>
    <w:pPr>
      <w:ind w:left="1680" w:hanging="210"/>
    </w:pPr>
  </w:style>
  <w:style w:type="paragraph" w:styleId="Index9">
    <w:name w:val="index 9"/>
    <w:basedOn w:val="Normal"/>
    <w:next w:val="Normal"/>
    <w:uiPriority w:val="99"/>
    <w:semiHidden/>
    <w:unhideWhenUsed/>
    <w:rsid w:val="000D1E92"/>
    <w:pPr>
      <w:ind w:left="1890" w:hanging="210"/>
    </w:pPr>
  </w:style>
  <w:style w:type="paragraph" w:styleId="IndexHeading">
    <w:name w:val="index heading"/>
    <w:basedOn w:val="Normal"/>
    <w:next w:val="Index1"/>
    <w:uiPriority w:val="99"/>
    <w:semiHidden/>
    <w:unhideWhenUsed/>
    <w:rsid w:val="000D1E92"/>
    <w:rPr>
      <w:rFonts w:asciiTheme="majorHAnsi" w:eastAsiaTheme="majorEastAsia" w:hAnsiTheme="majorHAnsi" w:cstheme="majorBidi"/>
      <w:b/>
      <w:bCs/>
    </w:rPr>
  </w:style>
  <w:style w:type="character" w:styleId="IntenseEmphasis">
    <w:name w:val="Intense Emphasis"/>
    <w:basedOn w:val="DefaultParagraphFont"/>
    <w:uiPriority w:val="21"/>
    <w:qFormat/>
    <w:rsid w:val="000D1E92"/>
    <w:rPr>
      <w:i/>
      <w:iCs/>
      <w:color w:val="4472C4" w:themeColor="accent1"/>
    </w:rPr>
  </w:style>
  <w:style w:type="paragraph" w:styleId="IntenseQuote">
    <w:name w:val="Intense Quote"/>
    <w:basedOn w:val="Normal"/>
    <w:next w:val="Normal"/>
    <w:link w:val="IntenseQuoteChar"/>
    <w:uiPriority w:val="30"/>
    <w:qFormat/>
    <w:rsid w:val="000D1E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1E92"/>
    <w:rPr>
      <w:i/>
      <w:iCs/>
      <w:color w:val="4472C4" w:themeColor="accent1"/>
      <w:lang w:val="en-GB"/>
    </w:rPr>
  </w:style>
  <w:style w:type="character" w:styleId="IntenseReference">
    <w:name w:val="Intense Reference"/>
    <w:basedOn w:val="DefaultParagraphFont"/>
    <w:uiPriority w:val="32"/>
    <w:qFormat/>
    <w:rsid w:val="000D1E92"/>
    <w:rPr>
      <w:b/>
      <w:bCs/>
      <w:smallCaps/>
      <w:color w:val="4472C4" w:themeColor="accent1"/>
      <w:spacing w:val="5"/>
    </w:rPr>
  </w:style>
  <w:style w:type="table" w:styleId="LightGrid">
    <w:name w:val="Light Grid"/>
    <w:basedOn w:val="TableNormal"/>
    <w:uiPriority w:val="62"/>
    <w:semiHidden/>
    <w:unhideWhenUsed/>
    <w:rsid w:val="000D1E9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E92"/>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D1E9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D1E9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D1E92"/>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D1E92"/>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D1E92"/>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D1E9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E92"/>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D1E9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D1E9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D1E92"/>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D1E92"/>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D1E92"/>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D1E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E92"/>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D1E92"/>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D1E9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D1E92"/>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D1E92"/>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D1E92"/>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D1E92"/>
    <w:pPr>
      <w:ind w:left="360" w:hanging="360"/>
      <w:contextualSpacing/>
    </w:pPr>
  </w:style>
  <w:style w:type="paragraph" w:styleId="List2">
    <w:name w:val="List 2"/>
    <w:basedOn w:val="Normal"/>
    <w:uiPriority w:val="99"/>
    <w:semiHidden/>
    <w:unhideWhenUsed/>
    <w:rsid w:val="000D1E92"/>
    <w:pPr>
      <w:ind w:left="720" w:hanging="360"/>
      <w:contextualSpacing/>
    </w:pPr>
  </w:style>
  <w:style w:type="paragraph" w:styleId="List3">
    <w:name w:val="List 3"/>
    <w:basedOn w:val="Normal"/>
    <w:uiPriority w:val="99"/>
    <w:semiHidden/>
    <w:unhideWhenUsed/>
    <w:rsid w:val="000D1E92"/>
    <w:pPr>
      <w:ind w:left="1080" w:hanging="360"/>
      <w:contextualSpacing/>
    </w:pPr>
  </w:style>
  <w:style w:type="paragraph" w:styleId="List4">
    <w:name w:val="List 4"/>
    <w:basedOn w:val="Normal"/>
    <w:uiPriority w:val="99"/>
    <w:semiHidden/>
    <w:unhideWhenUsed/>
    <w:rsid w:val="000D1E92"/>
    <w:pPr>
      <w:ind w:left="1440" w:hanging="360"/>
      <w:contextualSpacing/>
    </w:pPr>
  </w:style>
  <w:style w:type="paragraph" w:styleId="List5">
    <w:name w:val="List 5"/>
    <w:basedOn w:val="Normal"/>
    <w:uiPriority w:val="99"/>
    <w:semiHidden/>
    <w:unhideWhenUsed/>
    <w:rsid w:val="000D1E92"/>
    <w:pPr>
      <w:ind w:left="1800" w:hanging="360"/>
      <w:contextualSpacing/>
    </w:pPr>
  </w:style>
  <w:style w:type="paragraph" w:styleId="ListBullet">
    <w:name w:val="List Bullet"/>
    <w:basedOn w:val="Normal"/>
    <w:uiPriority w:val="99"/>
    <w:semiHidden/>
    <w:unhideWhenUsed/>
    <w:rsid w:val="000D1E92"/>
    <w:pPr>
      <w:numPr>
        <w:numId w:val="27"/>
      </w:numPr>
      <w:contextualSpacing/>
    </w:pPr>
  </w:style>
  <w:style w:type="paragraph" w:styleId="ListBullet2">
    <w:name w:val="List Bullet 2"/>
    <w:basedOn w:val="Normal"/>
    <w:uiPriority w:val="99"/>
    <w:semiHidden/>
    <w:unhideWhenUsed/>
    <w:rsid w:val="000D1E92"/>
    <w:pPr>
      <w:numPr>
        <w:numId w:val="28"/>
      </w:numPr>
      <w:contextualSpacing/>
    </w:pPr>
  </w:style>
  <w:style w:type="paragraph" w:styleId="ListBullet3">
    <w:name w:val="List Bullet 3"/>
    <w:basedOn w:val="Normal"/>
    <w:uiPriority w:val="99"/>
    <w:semiHidden/>
    <w:unhideWhenUsed/>
    <w:rsid w:val="000D1E92"/>
    <w:pPr>
      <w:numPr>
        <w:numId w:val="29"/>
      </w:numPr>
      <w:contextualSpacing/>
    </w:pPr>
  </w:style>
  <w:style w:type="paragraph" w:styleId="ListBullet4">
    <w:name w:val="List Bullet 4"/>
    <w:basedOn w:val="Normal"/>
    <w:uiPriority w:val="99"/>
    <w:semiHidden/>
    <w:unhideWhenUsed/>
    <w:rsid w:val="000D1E92"/>
    <w:pPr>
      <w:numPr>
        <w:numId w:val="30"/>
      </w:numPr>
      <w:contextualSpacing/>
    </w:pPr>
  </w:style>
  <w:style w:type="paragraph" w:styleId="ListBullet5">
    <w:name w:val="List Bullet 5"/>
    <w:basedOn w:val="Normal"/>
    <w:uiPriority w:val="99"/>
    <w:semiHidden/>
    <w:unhideWhenUsed/>
    <w:rsid w:val="000D1E92"/>
    <w:pPr>
      <w:numPr>
        <w:numId w:val="31"/>
      </w:numPr>
      <w:contextualSpacing/>
    </w:pPr>
  </w:style>
  <w:style w:type="paragraph" w:styleId="ListContinue">
    <w:name w:val="List Continue"/>
    <w:basedOn w:val="Normal"/>
    <w:uiPriority w:val="99"/>
    <w:semiHidden/>
    <w:unhideWhenUsed/>
    <w:rsid w:val="000D1E92"/>
    <w:pPr>
      <w:spacing w:after="120"/>
      <w:ind w:left="360"/>
      <w:contextualSpacing/>
    </w:pPr>
  </w:style>
  <w:style w:type="paragraph" w:styleId="ListContinue2">
    <w:name w:val="List Continue 2"/>
    <w:basedOn w:val="Normal"/>
    <w:uiPriority w:val="99"/>
    <w:semiHidden/>
    <w:unhideWhenUsed/>
    <w:rsid w:val="000D1E92"/>
    <w:pPr>
      <w:spacing w:after="120"/>
      <w:ind w:left="720"/>
      <w:contextualSpacing/>
    </w:pPr>
  </w:style>
  <w:style w:type="paragraph" w:styleId="ListContinue3">
    <w:name w:val="List Continue 3"/>
    <w:basedOn w:val="Normal"/>
    <w:uiPriority w:val="99"/>
    <w:semiHidden/>
    <w:unhideWhenUsed/>
    <w:rsid w:val="000D1E92"/>
    <w:pPr>
      <w:spacing w:after="120"/>
      <w:ind w:left="1080"/>
      <w:contextualSpacing/>
    </w:pPr>
  </w:style>
  <w:style w:type="paragraph" w:styleId="ListContinue4">
    <w:name w:val="List Continue 4"/>
    <w:basedOn w:val="Normal"/>
    <w:uiPriority w:val="99"/>
    <w:semiHidden/>
    <w:unhideWhenUsed/>
    <w:rsid w:val="000D1E92"/>
    <w:pPr>
      <w:spacing w:after="120"/>
      <w:ind w:left="1440"/>
      <w:contextualSpacing/>
    </w:pPr>
  </w:style>
  <w:style w:type="paragraph" w:styleId="ListContinue5">
    <w:name w:val="List Continue 5"/>
    <w:basedOn w:val="Normal"/>
    <w:uiPriority w:val="99"/>
    <w:semiHidden/>
    <w:unhideWhenUsed/>
    <w:rsid w:val="000D1E92"/>
    <w:pPr>
      <w:spacing w:after="120"/>
      <w:ind w:left="1800"/>
      <w:contextualSpacing/>
    </w:pPr>
  </w:style>
  <w:style w:type="paragraph" w:styleId="ListNumber">
    <w:name w:val="List Number"/>
    <w:basedOn w:val="Normal"/>
    <w:uiPriority w:val="99"/>
    <w:semiHidden/>
    <w:unhideWhenUsed/>
    <w:rsid w:val="000D1E92"/>
    <w:pPr>
      <w:numPr>
        <w:numId w:val="32"/>
      </w:numPr>
      <w:contextualSpacing/>
    </w:pPr>
  </w:style>
  <w:style w:type="paragraph" w:styleId="ListNumber2">
    <w:name w:val="List Number 2"/>
    <w:basedOn w:val="Normal"/>
    <w:uiPriority w:val="99"/>
    <w:semiHidden/>
    <w:unhideWhenUsed/>
    <w:rsid w:val="000D1E92"/>
    <w:pPr>
      <w:numPr>
        <w:numId w:val="33"/>
      </w:numPr>
      <w:contextualSpacing/>
    </w:pPr>
  </w:style>
  <w:style w:type="paragraph" w:styleId="ListNumber3">
    <w:name w:val="List Number 3"/>
    <w:basedOn w:val="Normal"/>
    <w:uiPriority w:val="99"/>
    <w:semiHidden/>
    <w:unhideWhenUsed/>
    <w:rsid w:val="000D1E92"/>
    <w:pPr>
      <w:numPr>
        <w:numId w:val="34"/>
      </w:numPr>
      <w:contextualSpacing/>
    </w:pPr>
  </w:style>
  <w:style w:type="paragraph" w:styleId="ListNumber4">
    <w:name w:val="List Number 4"/>
    <w:basedOn w:val="Normal"/>
    <w:uiPriority w:val="99"/>
    <w:semiHidden/>
    <w:unhideWhenUsed/>
    <w:rsid w:val="000D1E92"/>
    <w:pPr>
      <w:numPr>
        <w:numId w:val="35"/>
      </w:numPr>
      <w:contextualSpacing/>
    </w:pPr>
  </w:style>
  <w:style w:type="paragraph" w:styleId="ListNumber5">
    <w:name w:val="List Number 5"/>
    <w:basedOn w:val="Normal"/>
    <w:uiPriority w:val="99"/>
    <w:semiHidden/>
    <w:unhideWhenUsed/>
    <w:rsid w:val="000D1E92"/>
    <w:pPr>
      <w:numPr>
        <w:numId w:val="36"/>
      </w:numPr>
      <w:contextualSpacing/>
    </w:pPr>
  </w:style>
  <w:style w:type="table" w:styleId="ListTable1Light">
    <w:name w:val="List Table 1 Light"/>
    <w:basedOn w:val="TableNormal"/>
    <w:uiPriority w:val="46"/>
    <w:rsid w:val="000D1E9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E9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0D1E9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0D1E9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0D1E9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0D1E9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0D1E9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0D1E9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E9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0D1E9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0D1E92"/>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0D1E92"/>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0D1E92"/>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0D1E92"/>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0D1E9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E9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0D1E92"/>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0D1E9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0D1E92"/>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0D1E9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0D1E9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0D1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E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0D1E9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0D1E9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0D1E9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0D1E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0D1E9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0D1E9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E92"/>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E92"/>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E92"/>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E92"/>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E92"/>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E92"/>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E9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E92"/>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0D1E92"/>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0D1E9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0D1E92"/>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0D1E92"/>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0D1E92"/>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0D1E9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E92"/>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E9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E9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E9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E92"/>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E92"/>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E92"/>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lang w:val="en-GB"/>
    </w:rPr>
  </w:style>
  <w:style w:type="character" w:customStyle="1" w:styleId="MacroTextChar">
    <w:name w:val="Macro Text Char"/>
    <w:basedOn w:val="DefaultParagraphFont"/>
    <w:link w:val="MacroText"/>
    <w:uiPriority w:val="99"/>
    <w:semiHidden/>
    <w:rsid w:val="000D1E92"/>
    <w:rPr>
      <w:rFonts w:ascii="Consolas" w:hAnsi="Consolas"/>
      <w:sz w:val="20"/>
      <w:szCs w:val="20"/>
      <w:lang w:val="en-GB"/>
    </w:rPr>
  </w:style>
  <w:style w:type="table" w:styleId="MediumGrid1">
    <w:name w:val="Medium Grid 1"/>
    <w:basedOn w:val="TableNormal"/>
    <w:uiPriority w:val="67"/>
    <w:semiHidden/>
    <w:unhideWhenUsed/>
    <w:rsid w:val="000D1E9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E92"/>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D1E92"/>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D1E92"/>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D1E92"/>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D1E92"/>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D1E92"/>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D1E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D1E9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E92"/>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D1E92"/>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D1E92"/>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D1E92"/>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D1E92"/>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D1E92"/>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E92"/>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E9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E92"/>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E92"/>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E92"/>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E92"/>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E92"/>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E92"/>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D1E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tion1">
    <w:name w:val="Mention1"/>
    <w:basedOn w:val="DefaultParagraphFont"/>
    <w:uiPriority w:val="99"/>
    <w:rsid w:val="000D1E92"/>
    <w:rPr>
      <w:color w:val="2B579A"/>
      <w:shd w:val="clear" w:color="auto" w:fill="E1DFDD"/>
    </w:rPr>
  </w:style>
  <w:style w:type="paragraph" w:styleId="MessageHeader">
    <w:name w:val="Message Header"/>
    <w:basedOn w:val="Normal"/>
    <w:link w:val="MessageHeaderChar"/>
    <w:uiPriority w:val="99"/>
    <w:semiHidden/>
    <w:unhideWhenUsed/>
    <w:rsid w:val="000D1E9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E92"/>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0D1E92"/>
    <w:pPr>
      <w:widowControl w:val="0"/>
      <w:jc w:val="both"/>
    </w:pPr>
    <w:rPr>
      <w:lang w:val="en-GB"/>
    </w:rPr>
  </w:style>
  <w:style w:type="paragraph" w:styleId="NormalWeb">
    <w:name w:val="Normal (Web)"/>
    <w:basedOn w:val="Normal"/>
    <w:uiPriority w:val="99"/>
    <w:semiHidden/>
    <w:unhideWhenUsed/>
    <w:rsid w:val="000D1E92"/>
    <w:rPr>
      <w:rFonts w:ascii="Times New Roman" w:hAnsi="Times New Roman" w:cs="Times New Roman"/>
      <w:sz w:val="24"/>
      <w:szCs w:val="24"/>
    </w:rPr>
  </w:style>
  <w:style w:type="paragraph" w:styleId="NormalIndent">
    <w:name w:val="Normal Indent"/>
    <w:basedOn w:val="Normal"/>
    <w:uiPriority w:val="99"/>
    <w:semiHidden/>
    <w:unhideWhenUsed/>
    <w:rsid w:val="000D1E92"/>
    <w:pPr>
      <w:ind w:left="720"/>
    </w:pPr>
  </w:style>
  <w:style w:type="paragraph" w:styleId="NoteHeading">
    <w:name w:val="Note Heading"/>
    <w:basedOn w:val="Normal"/>
    <w:next w:val="Normal"/>
    <w:link w:val="NoteHeadingChar"/>
    <w:uiPriority w:val="99"/>
    <w:semiHidden/>
    <w:unhideWhenUsed/>
    <w:rsid w:val="000D1E92"/>
  </w:style>
  <w:style w:type="character" w:customStyle="1" w:styleId="NoteHeadingChar">
    <w:name w:val="Note Heading Char"/>
    <w:basedOn w:val="DefaultParagraphFont"/>
    <w:link w:val="NoteHeading"/>
    <w:uiPriority w:val="99"/>
    <w:semiHidden/>
    <w:rsid w:val="000D1E92"/>
    <w:rPr>
      <w:lang w:val="en-GB"/>
    </w:rPr>
  </w:style>
  <w:style w:type="character" w:styleId="PageNumber">
    <w:name w:val="page number"/>
    <w:basedOn w:val="DefaultParagraphFont"/>
    <w:uiPriority w:val="99"/>
    <w:semiHidden/>
    <w:unhideWhenUsed/>
    <w:rsid w:val="000D1E92"/>
  </w:style>
  <w:style w:type="table" w:styleId="PlainTable1">
    <w:name w:val="Plain Table 1"/>
    <w:basedOn w:val="TableNormal"/>
    <w:uiPriority w:val="41"/>
    <w:rsid w:val="000D1E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E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E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E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E92"/>
    <w:rPr>
      <w:rFonts w:ascii="Consolas" w:hAnsi="Consolas"/>
      <w:szCs w:val="21"/>
    </w:rPr>
  </w:style>
  <w:style w:type="character" w:customStyle="1" w:styleId="PlainTextChar">
    <w:name w:val="Plain Text Char"/>
    <w:basedOn w:val="DefaultParagraphFont"/>
    <w:link w:val="PlainText"/>
    <w:uiPriority w:val="99"/>
    <w:semiHidden/>
    <w:rsid w:val="000D1E92"/>
    <w:rPr>
      <w:rFonts w:ascii="Consolas" w:hAnsi="Consolas"/>
      <w:szCs w:val="21"/>
      <w:lang w:val="en-GB"/>
    </w:rPr>
  </w:style>
  <w:style w:type="paragraph" w:styleId="Quote">
    <w:name w:val="Quote"/>
    <w:basedOn w:val="Normal"/>
    <w:next w:val="Normal"/>
    <w:link w:val="QuoteChar"/>
    <w:uiPriority w:val="29"/>
    <w:qFormat/>
    <w:rsid w:val="000D1E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1E92"/>
    <w:rPr>
      <w:i/>
      <w:iCs/>
      <w:color w:val="404040" w:themeColor="text1" w:themeTint="BF"/>
      <w:lang w:val="en-GB"/>
    </w:rPr>
  </w:style>
  <w:style w:type="paragraph" w:styleId="Salutation">
    <w:name w:val="Salutation"/>
    <w:basedOn w:val="Normal"/>
    <w:next w:val="Normal"/>
    <w:link w:val="SalutationChar"/>
    <w:uiPriority w:val="99"/>
    <w:semiHidden/>
    <w:unhideWhenUsed/>
    <w:rsid w:val="000D1E92"/>
  </w:style>
  <w:style w:type="character" w:customStyle="1" w:styleId="SalutationChar">
    <w:name w:val="Salutation Char"/>
    <w:basedOn w:val="DefaultParagraphFont"/>
    <w:link w:val="Salutation"/>
    <w:uiPriority w:val="99"/>
    <w:semiHidden/>
    <w:rsid w:val="000D1E92"/>
    <w:rPr>
      <w:lang w:val="en-GB"/>
    </w:rPr>
  </w:style>
  <w:style w:type="paragraph" w:styleId="Signature">
    <w:name w:val="Signature"/>
    <w:basedOn w:val="Normal"/>
    <w:link w:val="SignatureChar"/>
    <w:uiPriority w:val="99"/>
    <w:semiHidden/>
    <w:unhideWhenUsed/>
    <w:rsid w:val="000D1E92"/>
    <w:pPr>
      <w:ind w:left="4320"/>
    </w:pPr>
  </w:style>
  <w:style w:type="character" w:customStyle="1" w:styleId="SignatureChar">
    <w:name w:val="Signature Char"/>
    <w:basedOn w:val="DefaultParagraphFont"/>
    <w:link w:val="Signature"/>
    <w:uiPriority w:val="99"/>
    <w:semiHidden/>
    <w:rsid w:val="000D1E92"/>
    <w:rPr>
      <w:lang w:val="en-GB"/>
    </w:rPr>
  </w:style>
  <w:style w:type="character" w:customStyle="1" w:styleId="SmartHyperlink1">
    <w:name w:val="Smart Hyperlink1"/>
    <w:basedOn w:val="DefaultParagraphFont"/>
    <w:uiPriority w:val="99"/>
    <w:rsid w:val="000D1E92"/>
    <w:rPr>
      <w:u w:val="dotted"/>
    </w:rPr>
  </w:style>
  <w:style w:type="character" w:customStyle="1" w:styleId="SmartLink1">
    <w:name w:val="SmartLink1"/>
    <w:basedOn w:val="DefaultParagraphFont"/>
    <w:uiPriority w:val="99"/>
    <w:rsid w:val="000D1E92"/>
    <w:rPr>
      <w:color w:val="0000FF"/>
      <w:u w:val="single"/>
      <w:shd w:val="clear" w:color="auto" w:fill="F3F2F1"/>
    </w:rPr>
  </w:style>
  <w:style w:type="character" w:styleId="Strong">
    <w:name w:val="Strong"/>
    <w:basedOn w:val="DefaultParagraphFont"/>
    <w:uiPriority w:val="22"/>
    <w:qFormat/>
    <w:rsid w:val="000D1E92"/>
    <w:rPr>
      <w:b/>
      <w:bCs/>
    </w:rPr>
  </w:style>
  <w:style w:type="paragraph" w:styleId="Subtitle">
    <w:name w:val="Subtitle"/>
    <w:basedOn w:val="Normal"/>
    <w:next w:val="Normal"/>
    <w:link w:val="SubtitleChar"/>
    <w:uiPriority w:val="11"/>
    <w:qFormat/>
    <w:rsid w:val="000D1E92"/>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0D1E92"/>
    <w:rPr>
      <w:color w:val="5A5A5A" w:themeColor="text1" w:themeTint="A5"/>
      <w:spacing w:val="15"/>
      <w:sz w:val="22"/>
      <w:lang w:val="en-GB"/>
    </w:rPr>
  </w:style>
  <w:style w:type="character" w:styleId="SubtleEmphasis">
    <w:name w:val="Subtle Emphasis"/>
    <w:basedOn w:val="DefaultParagraphFont"/>
    <w:uiPriority w:val="19"/>
    <w:qFormat/>
    <w:rsid w:val="000D1E92"/>
    <w:rPr>
      <w:i/>
      <w:iCs/>
      <w:color w:val="404040" w:themeColor="text1" w:themeTint="BF"/>
    </w:rPr>
  </w:style>
  <w:style w:type="character" w:styleId="SubtleReference">
    <w:name w:val="Subtle Reference"/>
    <w:basedOn w:val="DefaultParagraphFont"/>
    <w:uiPriority w:val="31"/>
    <w:qFormat/>
    <w:rsid w:val="000D1E92"/>
    <w:rPr>
      <w:smallCaps/>
      <w:color w:val="5A5A5A" w:themeColor="text1" w:themeTint="A5"/>
    </w:rPr>
  </w:style>
  <w:style w:type="table" w:styleId="Table3Deffects1">
    <w:name w:val="Table 3D effects 1"/>
    <w:basedOn w:val="TableNormal"/>
    <w:uiPriority w:val="99"/>
    <w:semiHidden/>
    <w:unhideWhenUsed/>
    <w:rsid w:val="000D1E92"/>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E92"/>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E92"/>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E92"/>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E92"/>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E92"/>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E92"/>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E92"/>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E92"/>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E92"/>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E92"/>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E92"/>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E92"/>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E92"/>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E92"/>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E92"/>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E9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E92"/>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E92"/>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E92"/>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E92"/>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E92"/>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E92"/>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E92"/>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E92"/>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E92"/>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E92"/>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E92"/>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E92"/>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E92"/>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E92"/>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E92"/>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E92"/>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E92"/>
    <w:pPr>
      <w:ind w:left="210" w:hanging="210"/>
    </w:pPr>
  </w:style>
  <w:style w:type="paragraph" w:styleId="TableofFigures">
    <w:name w:val="table of figures"/>
    <w:basedOn w:val="Normal"/>
    <w:next w:val="Normal"/>
    <w:uiPriority w:val="99"/>
    <w:semiHidden/>
    <w:unhideWhenUsed/>
    <w:rsid w:val="000D1E92"/>
  </w:style>
  <w:style w:type="table" w:styleId="TableProfessional">
    <w:name w:val="Table Professional"/>
    <w:basedOn w:val="TableNormal"/>
    <w:uiPriority w:val="99"/>
    <w:semiHidden/>
    <w:unhideWhenUsed/>
    <w:rsid w:val="000D1E92"/>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E9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E92"/>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E92"/>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E92"/>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E92"/>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E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E92"/>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E92"/>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E92"/>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D1E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92"/>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uiPriority w:val="99"/>
    <w:semiHidden/>
    <w:unhideWhenUsed/>
    <w:rsid w:val="000D1E92"/>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semiHidden/>
    <w:unhideWhenUsed/>
    <w:rsid w:val="000D1E92"/>
    <w:pPr>
      <w:spacing w:after="100"/>
    </w:pPr>
  </w:style>
  <w:style w:type="paragraph" w:styleId="TOC2">
    <w:name w:val="toc 2"/>
    <w:basedOn w:val="Normal"/>
    <w:next w:val="Normal"/>
    <w:uiPriority w:val="39"/>
    <w:semiHidden/>
    <w:unhideWhenUsed/>
    <w:rsid w:val="000D1E92"/>
    <w:pPr>
      <w:spacing w:after="100"/>
      <w:ind w:left="210"/>
    </w:pPr>
  </w:style>
  <w:style w:type="paragraph" w:styleId="TOC3">
    <w:name w:val="toc 3"/>
    <w:basedOn w:val="Normal"/>
    <w:next w:val="Normal"/>
    <w:uiPriority w:val="39"/>
    <w:semiHidden/>
    <w:unhideWhenUsed/>
    <w:rsid w:val="000D1E92"/>
    <w:pPr>
      <w:spacing w:after="100"/>
      <w:ind w:left="420"/>
    </w:pPr>
  </w:style>
  <w:style w:type="paragraph" w:styleId="TOC4">
    <w:name w:val="toc 4"/>
    <w:basedOn w:val="Normal"/>
    <w:next w:val="Normal"/>
    <w:uiPriority w:val="39"/>
    <w:semiHidden/>
    <w:unhideWhenUsed/>
    <w:rsid w:val="000D1E92"/>
    <w:pPr>
      <w:spacing w:after="100"/>
      <w:ind w:left="630"/>
    </w:pPr>
  </w:style>
  <w:style w:type="paragraph" w:styleId="TOC5">
    <w:name w:val="toc 5"/>
    <w:basedOn w:val="Normal"/>
    <w:next w:val="Normal"/>
    <w:uiPriority w:val="39"/>
    <w:semiHidden/>
    <w:unhideWhenUsed/>
    <w:rsid w:val="000D1E92"/>
    <w:pPr>
      <w:spacing w:after="100"/>
      <w:ind w:left="840"/>
    </w:pPr>
  </w:style>
  <w:style w:type="paragraph" w:styleId="TOC6">
    <w:name w:val="toc 6"/>
    <w:basedOn w:val="Normal"/>
    <w:next w:val="Normal"/>
    <w:uiPriority w:val="39"/>
    <w:semiHidden/>
    <w:unhideWhenUsed/>
    <w:rsid w:val="000D1E92"/>
    <w:pPr>
      <w:spacing w:after="100"/>
      <w:ind w:left="1050"/>
    </w:pPr>
  </w:style>
  <w:style w:type="paragraph" w:styleId="TOC7">
    <w:name w:val="toc 7"/>
    <w:basedOn w:val="Normal"/>
    <w:next w:val="Normal"/>
    <w:uiPriority w:val="39"/>
    <w:semiHidden/>
    <w:unhideWhenUsed/>
    <w:rsid w:val="000D1E92"/>
    <w:pPr>
      <w:spacing w:after="100"/>
      <w:ind w:left="1260"/>
    </w:pPr>
  </w:style>
  <w:style w:type="paragraph" w:styleId="TOC8">
    <w:name w:val="toc 8"/>
    <w:basedOn w:val="Normal"/>
    <w:next w:val="Normal"/>
    <w:uiPriority w:val="39"/>
    <w:semiHidden/>
    <w:unhideWhenUsed/>
    <w:rsid w:val="000D1E92"/>
    <w:pPr>
      <w:spacing w:after="100"/>
      <w:ind w:left="1470"/>
    </w:pPr>
  </w:style>
  <w:style w:type="paragraph" w:styleId="TOC9">
    <w:name w:val="toc 9"/>
    <w:basedOn w:val="Normal"/>
    <w:next w:val="Normal"/>
    <w:uiPriority w:val="39"/>
    <w:semiHidden/>
    <w:unhideWhenUsed/>
    <w:rsid w:val="000D1E92"/>
    <w:pPr>
      <w:spacing w:after="100"/>
      <w:ind w:left="1680"/>
    </w:pPr>
  </w:style>
  <w:style w:type="paragraph" w:styleId="TOCHeading">
    <w:name w:val="TOC Heading"/>
    <w:basedOn w:val="Heading1"/>
    <w:next w:val="Normal"/>
    <w:uiPriority w:val="39"/>
    <w:semiHidden/>
    <w:unhideWhenUsed/>
    <w:qFormat/>
    <w:rsid w:val="000D1E92"/>
    <w:pPr>
      <w:keepLines/>
      <w:spacing w:before="240"/>
      <w:outlineLvl w:val="9"/>
    </w:pPr>
    <w:rPr>
      <w:color w:val="2F5496" w:themeColor="accent1" w:themeShade="BF"/>
      <w:sz w:val="32"/>
      <w:szCs w:val="32"/>
    </w:rPr>
  </w:style>
  <w:style w:type="character" w:customStyle="1" w:styleId="UnresolvedMention2">
    <w:name w:val="Unresolved Mention2"/>
    <w:basedOn w:val="DefaultParagraphFont"/>
    <w:uiPriority w:val="99"/>
    <w:rsid w:val="000D1E92"/>
    <w:rPr>
      <w:color w:val="605E5C"/>
      <w:shd w:val="clear" w:color="auto" w:fill="E1DFDD"/>
    </w:rPr>
  </w:style>
  <w:style w:type="paragraph" w:customStyle="1" w:styleId="a">
    <w:name w:val=":)"/>
    <w:rsid w:val="003543AB"/>
    <w:pPr>
      <w:spacing w:after="160" w:line="259" w:lineRule="auto"/>
    </w:pPr>
    <w:rPr>
      <w:rFonts w:eastAsiaTheme="minorHAnsi"/>
      <w:kern w:val="0"/>
      <w:sz w:val="22"/>
      <w:lang w:eastAsia="en-US"/>
    </w:rPr>
  </w:style>
  <w:style w:type="paragraph" w:customStyle="1" w:styleId="EndNoteBibliographyTitle">
    <w:name w:val="EndNote Bibliography Title"/>
    <w:basedOn w:val="Normal"/>
    <w:link w:val="EndNoteBibliographyTitleChar"/>
    <w:rsid w:val="00744C5C"/>
    <w:pPr>
      <w:jc w:val="center"/>
    </w:pPr>
    <w:rPr>
      <w:rFonts w:ascii="Yu Mincho" w:eastAsia="Yu Mincho" w:hAnsi="Yu Mincho"/>
      <w:noProof/>
      <w:sz w:val="20"/>
    </w:rPr>
  </w:style>
  <w:style w:type="character" w:customStyle="1" w:styleId="EndNoteBibliographyTitleChar">
    <w:name w:val="EndNote Bibliography Title Char"/>
    <w:basedOn w:val="DefaultParagraphFont"/>
    <w:link w:val="EndNoteBibliographyTitle"/>
    <w:rsid w:val="00744C5C"/>
    <w:rPr>
      <w:rFonts w:ascii="Yu Mincho" w:eastAsia="Yu Mincho" w:hAnsi="Yu Mincho"/>
      <w:noProof/>
      <w:sz w:val="20"/>
      <w:lang w:val="en-GB"/>
    </w:rPr>
  </w:style>
  <w:style w:type="paragraph" w:customStyle="1" w:styleId="EndNoteBibliography">
    <w:name w:val="EndNote Bibliography"/>
    <w:basedOn w:val="Normal"/>
    <w:link w:val="EndNoteBibliographyChar"/>
    <w:rsid w:val="00744C5C"/>
    <w:pPr>
      <w:jc w:val="left"/>
    </w:pPr>
    <w:rPr>
      <w:rFonts w:ascii="Yu Mincho" w:eastAsia="Yu Mincho" w:hAnsi="Yu Mincho"/>
      <w:noProof/>
      <w:sz w:val="20"/>
    </w:rPr>
  </w:style>
  <w:style w:type="character" w:customStyle="1" w:styleId="EndNoteBibliographyChar">
    <w:name w:val="EndNote Bibliography Char"/>
    <w:basedOn w:val="DefaultParagraphFont"/>
    <w:link w:val="EndNoteBibliography"/>
    <w:rsid w:val="00744C5C"/>
    <w:rPr>
      <w:rFonts w:ascii="Yu Mincho" w:eastAsia="Yu Mincho" w:hAnsi="Yu Mincho"/>
      <w:noProof/>
      <w:sz w:val="20"/>
      <w:lang w:val="en-GB"/>
    </w:rPr>
  </w:style>
  <w:style w:type="paragraph" w:customStyle="1" w:styleId="msonormal0">
    <w:name w:val="msonormal"/>
    <w:basedOn w:val="Normal"/>
    <w:rsid w:val="00DC5C13"/>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65">
    <w:name w:val="xl65"/>
    <w:basedOn w:val="Normal"/>
    <w:rsid w:val="00DC5C13"/>
    <w:pPr>
      <w:widowControl/>
      <w:spacing w:before="100" w:beforeAutospacing="1" w:after="100" w:afterAutospacing="1"/>
      <w:jc w:val="left"/>
    </w:pPr>
    <w:rPr>
      <w:rFonts w:ascii="Arial" w:eastAsia="Times New Roman" w:hAnsi="Arial" w:cs="Arial"/>
      <w:kern w:val="0"/>
      <w:sz w:val="18"/>
      <w:szCs w:val="18"/>
    </w:rPr>
  </w:style>
  <w:style w:type="paragraph" w:customStyle="1" w:styleId="xl66">
    <w:name w:val="xl66"/>
    <w:basedOn w:val="Normal"/>
    <w:rsid w:val="00DC5C13"/>
    <w:pPr>
      <w:widowControl/>
      <w:pBdr>
        <w:bottom w:val="single" w:sz="12" w:space="0" w:color="auto"/>
      </w:pBdr>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67">
    <w:name w:val="xl67"/>
    <w:basedOn w:val="Normal"/>
    <w:rsid w:val="00DC5C13"/>
    <w:pPr>
      <w:widowControl/>
      <w:pBdr>
        <w:bottom w:val="single" w:sz="12" w:space="0" w:color="auto"/>
      </w:pBdr>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68">
    <w:name w:val="xl68"/>
    <w:basedOn w:val="Normal"/>
    <w:rsid w:val="00DC5C13"/>
    <w:pPr>
      <w:widowControl/>
      <w:shd w:val="clear" w:color="000000" w:fill="F2F2F2"/>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69">
    <w:name w:val="xl69"/>
    <w:basedOn w:val="Normal"/>
    <w:rsid w:val="00DC5C13"/>
    <w:pPr>
      <w:widowControl/>
      <w:shd w:val="clear" w:color="000000" w:fill="F2F2F2"/>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70">
    <w:name w:val="xl70"/>
    <w:basedOn w:val="Normal"/>
    <w:rsid w:val="00DC5C13"/>
    <w:pPr>
      <w:widowControl/>
      <w:shd w:val="clear" w:color="000000" w:fill="FFC000"/>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71">
    <w:name w:val="xl71"/>
    <w:basedOn w:val="Normal"/>
    <w:rsid w:val="00DC5C13"/>
    <w:pPr>
      <w:widowControl/>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72">
    <w:name w:val="xl72"/>
    <w:basedOn w:val="Normal"/>
    <w:rsid w:val="00DC5C13"/>
    <w:pPr>
      <w:widowControl/>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73">
    <w:name w:val="xl73"/>
    <w:basedOn w:val="Normal"/>
    <w:rsid w:val="00DC5C13"/>
    <w:pPr>
      <w:widowControl/>
      <w:shd w:val="clear" w:color="000000" w:fill="FFC000"/>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74">
    <w:name w:val="xl74"/>
    <w:basedOn w:val="Normal"/>
    <w:rsid w:val="00DC5C13"/>
    <w:pPr>
      <w:widowControl/>
      <w:shd w:val="clear" w:color="000000" w:fill="FFC000"/>
      <w:spacing w:before="100" w:beforeAutospacing="1" w:after="100" w:afterAutospacing="1"/>
      <w:jc w:val="center"/>
      <w:textAlignment w:val="center"/>
    </w:pPr>
    <w:rPr>
      <w:rFonts w:ascii="Arial" w:eastAsia="Times New Roman" w:hAnsi="Arial" w:cs="Arial"/>
      <w:kern w:val="0"/>
      <w:sz w:val="18"/>
      <w:szCs w:val="18"/>
    </w:rPr>
  </w:style>
  <w:style w:type="paragraph" w:customStyle="1" w:styleId="xl75">
    <w:name w:val="xl75"/>
    <w:basedOn w:val="Normal"/>
    <w:rsid w:val="00DC5C13"/>
    <w:pPr>
      <w:widowControl/>
      <w:pBdr>
        <w:bottom w:val="single" w:sz="12" w:space="0" w:color="auto"/>
      </w:pBdr>
      <w:spacing w:before="100" w:beforeAutospacing="1" w:after="100" w:afterAutospacing="1"/>
      <w:jc w:val="center"/>
      <w:textAlignment w:val="center"/>
    </w:pPr>
    <w:rPr>
      <w:rFonts w:ascii="Arial" w:eastAsia="Times New Roman" w:hAnsi="Arial" w:cs="Arial"/>
      <w:kern w:val="0"/>
      <w:sz w:val="18"/>
      <w:szCs w:val="18"/>
    </w:rPr>
  </w:style>
  <w:style w:type="character" w:styleId="Hashtag">
    <w:name w:val="Hashtag"/>
    <w:basedOn w:val="DefaultParagraphFont"/>
    <w:uiPriority w:val="99"/>
    <w:rsid w:val="006C4C72"/>
    <w:rPr>
      <w:color w:val="2B579A"/>
      <w:shd w:val="clear" w:color="auto" w:fill="E1DFDD"/>
    </w:rPr>
  </w:style>
  <w:style w:type="character" w:styleId="Mention">
    <w:name w:val="Mention"/>
    <w:basedOn w:val="DefaultParagraphFont"/>
    <w:uiPriority w:val="99"/>
    <w:rsid w:val="006C4C72"/>
    <w:rPr>
      <w:color w:val="2B579A"/>
      <w:shd w:val="clear" w:color="auto" w:fill="E1DFDD"/>
    </w:rPr>
  </w:style>
  <w:style w:type="character" w:styleId="SmartHyperlink">
    <w:name w:val="Smart Hyperlink"/>
    <w:basedOn w:val="DefaultParagraphFont"/>
    <w:uiPriority w:val="99"/>
    <w:rsid w:val="006C4C72"/>
    <w:rPr>
      <w:u w:val="dotted"/>
    </w:rPr>
  </w:style>
  <w:style w:type="character" w:styleId="SmartLink">
    <w:name w:val="Smart Link"/>
    <w:basedOn w:val="DefaultParagraphFont"/>
    <w:uiPriority w:val="99"/>
    <w:rsid w:val="006C4C72"/>
    <w:rPr>
      <w:color w:val="0000FF"/>
      <w:u w:val="single"/>
      <w:shd w:val="clear" w:color="auto" w:fill="F3F2F1"/>
    </w:rPr>
  </w:style>
  <w:style w:type="character" w:styleId="UnresolvedMention">
    <w:name w:val="Unresolved Mention"/>
    <w:basedOn w:val="DefaultParagraphFont"/>
    <w:uiPriority w:val="99"/>
    <w:rsid w:val="006C4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F7BE-87F4-462E-AE28-E1C33CDA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507</Characters>
  <Application>Microsoft Office Word</Application>
  <DocSecurity>0</DocSecurity>
  <Lines>56</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Keenan Jenkins</dc:creator>
  <cp:lastModifiedBy>裕亮 渡邉</cp:lastModifiedBy>
  <cp:revision>9</cp:revision>
  <dcterms:created xsi:type="dcterms:W3CDTF">2023-04-25T22:37:00Z</dcterms:created>
  <dcterms:modified xsi:type="dcterms:W3CDTF">2023-04-26T23:49:00Z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984aeddc5741c71e6cbedcb772e78e7faf9f09687da1092463448e3e931e6d24</vt:lpwstr>
  </property>
  <property fmtid="{D5CDD505-2E9C-101B-9397-08002B2CF9AE}" pid="3" name="LE1">
    <vt:filetime>2023-04-22T10:36:42Z</vt:filetime>
  </property>
</Properties>
</file>